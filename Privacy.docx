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58F2B" w14:textId="77777777" w:rsidR="007C683E" w:rsidRPr="007B7F65" w:rsidRDefault="007C683E" w:rsidP="007C683E">
      <w:pPr>
        <w:pStyle w:val="Standard"/>
        <w:rPr>
          <w:rFonts w:ascii="Garamond" w:hAnsi="Garamond" w:cs="Times New Roman"/>
          <w:sz w:val="22"/>
          <w:szCs w:val="22"/>
        </w:rPr>
      </w:pPr>
    </w:p>
    <w:p w14:paraId="4A522C2D" w14:textId="77777777" w:rsidR="007C683E" w:rsidRPr="007B7F65" w:rsidRDefault="007C683E" w:rsidP="007C683E">
      <w:pPr>
        <w:pStyle w:val="Standard"/>
        <w:rPr>
          <w:rFonts w:ascii="Garamond" w:hAnsi="Garamond" w:cs="Times New Roman"/>
          <w:sz w:val="22"/>
          <w:szCs w:val="22"/>
        </w:rPr>
      </w:pPr>
    </w:p>
    <w:p w14:paraId="21FDE325" w14:textId="39E0A3C9" w:rsidR="00F3181E" w:rsidRPr="007B7F65" w:rsidRDefault="00F3181E" w:rsidP="00F3181E">
      <w:pPr>
        <w:rPr>
          <w:rFonts w:ascii="Garamond" w:hAnsi="Garamond" w:cs="Times New Roman"/>
          <w:b/>
          <w:sz w:val="22"/>
          <w:szCs w:val="22"/>
        </w:rPr>
      </w:pPr>
    </w:p>
    <w:p w14:paraId="4261F04F" w14:textId="77777777" w:rsidR="009B1410" w:rsidRPr="007B7F65" w:rsidRDefault="009B1410" w:rsidP="00F3181E">
      <w:pPr>
        <w:rPr>
          <w:rFonts w:ascii="Garamond" w:hAnsi="Garamond" w:cs="Times New Roman"/>
          <w:b/>
          <w:sz w:val="22"/>
          <w:szCs w:val="22"/>
        </w:rPr>
      </w:pPr>
    </w:p>
    <w:p w14:paraId="1912AE08" w14:textId="77777777" w:rsidR="009B1410" w:rsidRPr="007B7F65" w:rsidRDefault="009B1410" w:rsidP="00F3181E">
      <w:pPr>
        <w:rPr>
          <w:rFonts w:ascii="Garamond" w:hAnsi="Garamond" w:cs="Times New Roman"/>
          <w:sz w:val="22"/>
          <w:szCs w:val="22"/>
        </w:rPr>
      </w:pPr>
    </w:p>
    <w:p w14:paraId="4D75A618" w14:textId="77777777" w:rsidR="007C683E" w:rsidRPr="007B7F65" w:rsidRDefault="007C683E" w:rsidP="007C683E">
      <w:pPr>
        <w:pStyle w:val="Standard"/>
        <w:rPr>
          <w:rFonts w:ascii="Garamond" w:hAnsi="Garamond" w:cs="Times New Roman"/>
          <w:sz w:val="22"/>
          <w:szCs w:val="22"/>
        </w:rPr>
      </w:pPr>
    </w:p>
    <w:p w14:paraId="3571C834" w14:textId="77777777" w:rsidR="007C683E" w:rsidRPr="007B7F65" w:rsidRDefault="007C683E" w:rsidP="007C683E">
      <w:pPr>
        <w:pStyle w:val="Standard"/>
        <w:rPr>
          <w:rFonts w:ascii="Garamond" w:hAnsi="Garamond" w:cs="Times New Roman"/>
          <w:sz w:val="22"/>
          <w:szCs w:val="22"/>
        </w:rPr>
      </w:pPr>
    </w:p>
    <w:p w14:paraId="691A326D" w14:textId="77777777" w:rsidR="007C683E" w:rsidRPr="007B7F65" w:rsidRDefault="007C683E" w:rsidP="007C683E">
      <w:pPr>
        <w:pStyle w:val="Standard"/>
        <w:rPr>
          <w:rFonts w:ascii="Garamond" w:hAnsi="Garamond" w:cs="Times New Roman"/>
          <w:sz w:val="22"/>
          <w:szCs w:val="22"/>
        </w:rPr>
      </w:pPr>
    </w:p>
    <w:p w14:paraId="2D0D8100" w14:textId="77777777" w:rsidR="007C683E" w:rsidRPr="007B7F65" w:rsidRDefault="007C683E" w:rsidP="007C683E">
      <w:pPr>
        <w:pStyle w:val="Standard"/>
        <w:rPr>
          <w:rFonts w:ascii="Garamond" w:hAnsi="Garamond" w:cs="Times New Roman"/>
          <w:sz w:val="22"/>
          <w:szCs w:val="22"/>
        </w:rPr>
      </w:pPr>
    </w:p>
    <w:p w14:paraId="7A1AAB12" w14:textId="77777777" w:rsidR="007C683E" w:rsidRPr="007B7F65" w:rsidRDefault="007C683E" w:rsidP="007C683E">
      <w:pPr>
        <w:pStyle w:val="Standard"/>
        <w:rPr>
          <w:rFonts w:ascii="Garamond" w:hAnsi="Garamond" w:cs="Times New Roman"/>
          <w:sz w:val="22"/>
          <w:szCs w:val="22"/>
        </w:rPr>
      </w:pPr>
    </w:p>
    <w:p w14:paraId="6C21DC14" w14:textId="77777777" w:rsidR="007C683E" w:rsidRPr="007B7F65" w:rsidRDefault="007C683E" w:rsidP="007C683E">
      <w:pPr>
        <w:pStyle w:val="Standard"/>
        <w:rPr>
          <w:rFonts w:ascii="Garamond" w:hAnsi="Garamond" w:cs="Times New Roman"/>
          <w:sz w:val="22"/>
          <w:szCs w:val="22"/>
        </w:rPr>
      </w:pPr>
    </w:p>
    <w:p w14:paraId="6A04E5EC" w14:textId="77777777" w:rsidR="007C683E" w:rsidRPr="007B7F65" w:rsidRDefault="007C683E" w:rsidP="007C683E">
      <w:pPr>
        <w:pStyle w:val="Standard"/>
        <w:rPr>
          <w:rFonts w:ascii="Garamond" w:hAnsi="Garamond" w:cs="Times New Roman"/>
          <w:sz w:val="22"/>
          <w:szCs w:val="22"/>
        </w:rPr>
      </w:pPr>
    </w:p>
    <w:p w14:paraId="58F575E9" w14:textId="631A65FC" w:rsidR="007C683E" w:rsidRPr="007B7F65" w:rsidRDefault="007C683E" w:rsidP="007C683E">
      <w:pPr>
        <w:pStyle w:val="Standard"/>
        <w:rPr>
          <w:rFonts w:ascii="Garamond" w:hAnsi="Garamond" w:cs="Times New Roman"/>
          <w:sz w:val="22"/>
          <w:szCs w:val="22"/>
        </w:rPr>
      </w:pPr>
    </w:p>
    <w:p w14:paraId="06C76C96" w14:textId="2B9D6985" w:rsidR="00F3181E" w:rsidRPr="007B7F65" w:rsidRDefault="00F3181E" w:rsidP="007C683E">
      <w:pPr>
        <w:pStyle w:val="Standard"/>
        <w:rPr>
          <w:rFonts w:ascii="Garamond" w:hAnsi="Garamond" w:cs="Times New Roman"/>
          <w:sz w:val="22"/>
          <w:szCs w:val="22"/>
        </w:rPr>
      </w:pPr>
    </w:p>
    <w:p w14:paraId="50E5E18A" w14:textId="1E0A5D40" w:rsidR="00F3181E" w:rsidRPr="007B7F65" w:rsidRDefault="00F3181E" w:rsidP="007C683E">
      <w:pPr>
        <w:pStyle w:val="Standard"/>
        <w:rPr>
          <w:rFonts w:ascii="Garamond" w:hAnsi="Garamond" w:cs="Times New Roman"/>
          <w:sz w:val="22"/>
          <w:szCs w:val="22"/>
        </w:rPr>
      </w:pPr>
    </w:p>
    <w:p w14:paraId="0EA82C3B" w14:textId="64B58DF3" w:rsidR="00F3181E" w:rsidRPr="007B7F65" w:rsidRDefault="00F3181E" w:rsidP="007C683E">
      <w:pPr>
        <w:pStyle w:val="Standard"/>
        <w:rPr>
          <w:rFonts w:ascii="Garamond" w:hAnsi="Garamond" w:cs="Times New Roman"/>
          <w:sz w:val="22"/>
          <w:szCs w:val="22"/>
        </w:rPr>
      </w:pPr>
    </w:p>
    <w:p w14:paraId="24139E29" w14:textId="1FA7608A" w:rsidR="00F3181E" w:rsidRPr="007B7F65" w:rsidRDefault="00F3181E" w:rsidP="007C683E">
      <w:pPr>
        <w:pStyle w:val="Standard"/>
        <w:rPr>
          <w:rFonts w:ascii="Garamond" w:hAnsi="Garamond" w:cs="Times New Roman"/>
          <w:sz w:val="22"/>
          <w:szCs w:val="22"/>
        </w:rPr>
      </w:pPr>
    </w:p>
    <w:p w14:paraId="732F5935" w14:textId="7A7E469A" w:rsidR="00F3181E" w:rsidRPr="007B7F65" w:rsidRDefault="00F3181E" w:rsidP="007C683E">
      <w:pPr>
        <w:pStyle w:val="Standard"/>
        <w:rPr>
          <w:rFonts w:ascii="Garamond" w:hAnsi="Garamond" w:cs="Times New Roman"/>
          <w:sz w:val="22"/>
          <w:szCs w:val="22"/>
        </w:rPr>
      </w:pPr>
    </w:p>
    <w:p w14:paraId="596787FE" w14:textId="77777777" w:rsidR="00F3181E" w:rsidRPr="007B7F65" w:rsidRDefault="00F3181E" w:rsidP="007C683E">
      <w:pPr>
        <w:pStyle w:val="Standard"/>
        <w:rPr>
          <w:rFonts w:ascii="Garamond" w:hAnsi="Garamond" w:cs="Times New Roman"/>
          <w:sz w:val="22"/>
          <w:szCs w:val="22"/>
        </w:rPr>
      </w:pPr>
    </w:p>
    <w:p w14:paraId="5BB94A0E" w14:textId="77777777" w:rsidR="007C683E" w:rsidRPr="007B7F65" w:rsidRDefault="007C683E" w:rsidP="007C683E">
      <w:pPr>
        <w:pStyle w:val="Standard"/>
        <w:rPr>
          <w:rFonts w:ascii="Garamond" w:hAnsi="Garamond" w:cs="Times New Roman"/>
          <w:sz w:val="22"/>
          <w:szCs w:val="22"/>
        </w:rPr>
      </w:pPr>
    </w:p>
    <w:p w14:paraId="6E5ACFD4" w14:textId="77777777" w:rsidR="007C683E" w:rsidRPr="007B7F65" w:rsidRDefault="007C683E" w:rsidP="007C683E">
      <w:pPr>
        <w:pStyle w:val="Standard"/>
        <w:rPr>
          <w:rFonts w:ascii="Garamond" w:hAnsi="Garamond" w:cs="Times New Roman"/>
          <w:sz w:val="22"/>
          <w:szCs w:val="22"/>
        </w:rPr>
      </w:pPr>
    </w:p>
    <w:p w14:paraId="2CE3E291" w14:textId="77777777" w:rsidR="007C683E" w:rsidRPr="007B7F65" w:rsidRDefault="007C683E" w:rsidP="007C683E">
      <w:pPr>
        <w:pStyle w:val="Standard"/>
        <w:rPr>
          <w:rFonts w:ascii="Garamond" w:hAnsi="Garamond" w:cs="Times New Roman"/>
          <w:sz w:val="22"/>
          <w:szCs w:val="22"/>
        </w:rPr>
      </w:pPr>
    </w:p>
    <w:p w14:paraId="3D77938B" w14:textId="77777777" w:rsidR="007C683E" w:rsidRDefault="007C683E" w:rsidP="007C683E">
      <w:pPr>
        <w:pStyle w:val="Standard"/>
        <w:rPr>
          <w:rFonts w:ascii="Garamond" w:hAnsi="Garamond" w:cs="Times New Roman"/>
          <w:sz w:val="22"/>
          <w:szCs w:val="22"/>
        </w:rPr>
      </w:pPr>
    </w:p>
    <w:p w14:paraId="15B2C960" w14:textId="77777777" w:rsidR="002A777A" w:rsidRPr="007B7F65" w:rsidRDefault="002A777A" w:rsidP="007C683E">
      <w:pPr>
        <w:pStyle w:val="Standard"/>
        <w:rPr>
          <w:rFonts w:ascii="Garamond" w:hAnsi="Garamond" w:cs="Times New Roman"/>
          <w:sz w:val="22"/>
          <w:szCs w:val="22"/>
        </w:rPr>
      </w:pPr>
    </w:p>
    <w:p w14:paraId="2F63FE2F" w14:textId="77777777" w:rsidR="007C683E" w:rsidRPr="007B7F65" w:rsidRDefault="007C683E" w:rsidP="007C683E">
      <w:pPr>
        <w:pStyle w:val="CorpsA"/>
        <w:spacing w:line="240" w:lineRule="auto"/>
        <w:rPr>
          <w:rFonts w:ascii="Garamond" w:eastAsia="Times New Roman" w:hAnsi="Garamond" w:cs="Times New Roman"/>
          <w:b/>
          <w:bCs/>
          <w:sz w:val="22"/>
          <w:szCs w:val="22"/>
        </w:rPr>
      </w:pPr>
    </w:p>
    <w:p w14:paraId="6D55FB2E" w14:textId="08FBC885" w:rsidR="007C683E" w:rsidRDefault="002A777A" w:rsidP="007C683E">
      <w:pPr>
        <w:pStyle w:val="CorpsA"/>
        <w:widowControl w:val="0"/>
        <w:spacing w:line="240" w:lineRule="auto"/>
        <w:jc w:val="center"/>
        <w:rPr>
          <w:rStyle w:val="Numrodepage"/>
          <w:rFonts w:ascii="Garamond" w:hAnsi="Garamond" w:cs="Times New Roman"/>
          <w:b/>
          <w:bCs/>
          <w:sz w:val="22"/>
          <w:szCs w:val="22"/>
        </w:rPr>
      </w:pPr>
      <w:r>
        <w:rPr>
          <w:rStyle w:val="Numrodepage"/>
          <w:rFonts w:ascii="Garamond" w:hAnsi="Garamond" w:cs="Times New Roman"/>
          <w:b/>
          <w:bCs/>
          <w:sz w:val="22"/>
          <w:szCs w:val="22"/>
        </w:rPr>
        <w:t>CONDITIONS GENERALES D’UTILISATION</w:t>
      </w:r>
    </w:p>
    <w:p w14:paraId="0A77931F" w14:textId="390A2F80" w:rsidR="002A777A" w:rsidRPr="007B7F65" w:rsidRDefault="002A777A" w:rsidP="007C683E">
      <w:pPr>
        <w:pStyle w:val="CorpsA"/>
        <w:widowControl w:val="0"/>
        <w:spacing w:line="240" w:lineRule="auto"/>
        <w:jc w:val="center"/>
        <w:rPr>
          <w:rFonts w:ascii="Garamond" w:hAnsi="Garamond" w:cs="Times New Roman"/>
          <w:b/>
          <w:bCs/>
          <w:sz w:val="22"/>
          <w:szCs w:val="22"/>
        </w:rPr>
      </w:pPr>
      <w:r>
        <w:rPr>
          <w:rStyle w:val="Numrodepage"/>
          <w:rFonts w:ascii="Garamond" w:hAnsi="Garamond" w:cs="Times New Roman"/>
          <w:b/>
          <w:bCs/>
          <w:sz w:val="22"/>
          <w:szCs w:val="22"/>
        </w:rPr>
        <w:t>APPLICATION PRESTATAIRES</w:t>
      </w:r>
    </w:p>
    <w:p w14:paraId="169207A1" w14:textId="77777777" w:rsidR="007C683E" w:rsidRPr="007B7F65" w:rsidRDefault="007C683E" w:rsidP="007C683E">
      <w:pPr>
        <w:pStyle w:val="CorpsA"/>
        <w:widowControl w:val="0"/>
        <w:spacing w:line="240" w:lineRule="auto"/>
        <w:jc w:val="center"/>
        <w:rPr>
          <w:rFonts w:ascii="Garamond" w:hAnsi="Garamond" w:cs="Times New Roman"/>
          <w:sz w:val="22"/>
          <w:szCs w:val="22"/>
        </w:rPr>
      </w:pPr>
    </w:p>
    <w:p w14:paraId="1BAFA8E4" w14:textId="77777777" w:rsidR="008976CD" w:rsidRPr="007B7F65" w:rsidRDefault="008976CD" w:rsidP="007C683E">
      <w:pPr>
        <w:pStyle w:val="CorpsA"/>
        <w:widowControl w:val="0"/>
        <w:spacing w:line="240" w:lineRule="auto"/>
        <w:jc w:val="center"/>
        <w:rPr>
          <w:rFonts w:ascii="Garamond" w:hAnsi="Garamond" w:cs="Times New Roman"/>
          <w:sz w:val="22"/>
          <w:szCs w:val="22"/>
        </w:rPr>
      </w:pPr>
    </w:p>
    <w:p w14:paraId="2FB6FB67" w14:textId="77777777" w:rsidR="007C683E" w:rsidRPr="007B7F65" w:rsidRDefault="007C683E" w:rsidP="007C683E">
      <w:pPr>
        <w:pStyle w:val="CorpsA"/>
        <w:widowControl w:val="0"/>
        <w:spacing w:line="240" w:lineRule="auto"/>
        <w:jc w:val="center"/>
        <w:rPr>
          <w:rFonts w:ascii="Garamond" w:hAnsi="Garamond" w:cs="Times New Roman"/>
          <w:sz w:val="22"/>
          <w:szCs w:val="22"/>
        </w:rPr>
      </w:pPr>
    </w:p>
    <w:p w14:paraId="19D777F6" w14:textId="77777777" w:rsidR="007C683E" w:rsidRPr="007B7F65" w:rsidRDefault="007C683E" w:rsidP="007C683E">
      <w:pPr>
        <w:pStyle w:val="CorpsA"/>
        <w:widowControl w:val="0"/>
        <w:spacing w:line="240" w:lineRule="auto"/>
        <w:jc w:val="center"/>
        <w:rPr>
          <w:rFonts w:ascii="Garamond" w:hAnsi="Garamond" w:cs="Times New Roman"/>
          <w:sz w:val="22"/>
          <w:szCs w:val="22"/>
        </w:rPr>
      </w:pPr>
    </w:p>
    <w:p w14:paraId="7A21CE2A" w14:textId="77777777" w:rsidR="007C683E" w:rsidRPr="007B7F65" w:rsidRDefault="007C683E" w:rsidP="007C683E">
      <w:pPr>
        <w:pStyle w:val="CorpsA"/>
        <w:widowControl w:val="0"/>
        <w:spacing w:line="240" w:lineRule="auto"/>
        <w:jc w:val="center"/>
        <w:rPr>
          <w:rFonts w:ascii="Garamond" w:hAnsi="Garamond" w:cs="Times New Roman"/>
          <w:sz w:val="22"/>
          <w:szCs w:val="22"/>
        </w:rPr>
      </w:pPr>
    </w:p>
    <w:p w14:paraId="7DEF0B21" w14:textId="77777777" w:rsidR="007C683E" w:rsidRPr="007B7F65" w:rsidRDefault="007C683E" w:rsidP="007C683E">
      <w:pPr>
        <w:pStyle w:val="CorpsA"/>
        <w:widowControl w:val="0"/>
        <w:spacing w:line="240" w:lineRule="auto"/>
        <w:jc w:val="center"/>
        <w:rPr>
          <w:rFonts w:ascii="Garamond" w:hAnsi="Garamond" w:cs="Times New Roman"/>
          <w:sz w:val="22"/>
          <w:szCs w:val="22"/>
        </w:rPr>
      </w:pPr>
    </w:p>
    <w:p w14:paraId="568AE427" w14:textId="77777777" w:rsidR="007C683E" w:rsidRPr="007B7F65" w:rsidRDefault="007C683E" w:rsidP="007C683E">
      <w:pPr>
        <w:pStyle w:val="CorpsA"/>
        <w:widowControl w:val="0"/>
        <w:spacing w:line="240" w:lineRule="auto"/>
        <w:jc w:val="center"/>
        <w:rPr>
          <w:rFonts w:ascii="Garamond" w:hAnsi="Garamond" w:cs="Times New Roman"/>
          <w:sz w:val="22"/>
          <w:szCs w:val="22"/>
        </w:rPr>
      </w:pPr>
    </w:p>
    <w:p w14:paraId="295F8D0D" w14:textId="77777777" w:rsidR="007C683E" w:rsidRPr="007B7F65" w:rsidRDefault="007C683E" w:rsidP="007C683E">
      <w:pPr>
        <w:pStyle w:val="CorpsA"/>
        <w:widowControl w:val="0"/>
        <w:spacing w:line="240" w:lineRule="auto"/>
        <w:jc w:val="center"/>
        <w:rPr>
          <w:rFonts w:ascii="Garamond" w:hAnsi="Garamond" w:cs="Times New Roman"/>
          <w:sz w:val="22"/>
          <w:szCs w:val="22"/>
        </w:rPr>
      </w:pPr>
    </w:p>
    <w:p w14:paraId="51B3003E" w14:textId="77777777" w:rsidR="007C683E" w:rsidRPr="007B7F65" w:rsidRDefault="007C683E" w:rsidP="007C683E">
      <w:pPr>
        <w:pStyle w:val="CorpsA"/>
        <w:widowControl w:val="0"/>
        <w:spacing w:line="240" w:lineRule="auto"/>
        <w:jc w:val="center"/>
        <w:rPr>
          <w:rFonts w:ascii="Garamond" w:hAnsi="Garamond" w:cs="Times New Roman"/>
          <w:sz w:val="22"/>
          <w:szCs w:val="22"/>
        </w:rPr>
      </w:pPr>
    </w:p>
    <w:p w14:paraId="5B1D202A" w14:textId="77777777" w:rsidR="007C683E" w:rsidRPr="007B7F65" w:rsidRDefault="007C683E" w:rsidP="007C683E">
      <w:pPr>
        <w:pStyle w:val="CorpsA"/>
        <w:widowControl w:val="0"/>
        <w:spacing w:line="240" w:lineRule="auto"/>
        <w:jc w:val="center"/>
        <w:rPr>
          <w:rFonts w:ascii="Garamond" w:hAnsi="Garamond" w:cs="Times New Roman"/>
          <w:sz w:val="22"/>
          <w:szCs w:val="22"/>
        </w:rPr>
      </w:pPr>
    </w:p>
    <w:p w14:paraId="0767DCB4" w14:textId="77777777" w:rsidR="007C683E" w:rsidRPr="007B7F65" w:rsidRDefault="007C683E" w:rsidP="007C683E">
      <w:pPr>
        <w:pStyle w:val="CorpsA"/>
        <w:widowControl w:val="0"/>
        <w:spacing w:line="240" w:lineRule="auto"/>
        <w:jc w:val="center"/>
        <w:rPr>
          <w:rFonts w:ascii="Garamond" w:hAnsi="Garamond" w:cs="Times New Roman"/>
          <w:sz w:val="22"/>
          <w:szCs w:val="22"/>
        </w:rPr>
      </w:pPr>
    </w:p>
    <w:p w14:paraId="368A9904" w14:textId="77777777" w:rsidR="007C683E" w:rsidRPr="007B7F65" w:rsidRDefault="007C683E" w:rsidP="007C683E">
      <w:pPr>
        <w:pStyle w:val="CorpsA"/>
        <w:widowControl w:val="0"/>
        <w:spacing w:line="240" w:lineRule="auto"/>
        <w:jc w:val="center"/>
        <w:rPr>
          <w:rFonts w:ascii="Garamond" w:hAnsi="Garamond" w:cs="Times New Roman"/>
          <w:sz w:val="22"/>
          <w:szCs w:val="22"/>
        </w:rPr>
      </w:pPr>
    </w:p>
    <w:p w14:paraId="7E1D0E0F" w14:textId="77777777" w:rsidR="007C683E" w:rsidRPr="007B7F65" w:rsidRDefault="007C683E" w:rsidP="007C683E">
      <w:pPr>
        <w:pStyle w:val="CorpsA"/>
        <w:widowControl w:val="0"/>
        <w:spacing w:line="240" w:lineRule="auto"/>
        <w:jc w:val="center"/>
        <w:rPr>
          <w:rFonts w:ascii="Garamond" w:hAnsi="Garamond" w:cs="Times New Roman"/>
          <w:sz w:val="22"/>
          <w:szCs w:val="22"/>
        </w:rPr>
      </w:pPr>
    </w:p>
    <w:p w14:paraId="3BB14CF6" w14:textId="77777777" w:rsidR="007C683E" w:rsidRPr="007B7F65" w:rsidRDefault="007C683E" w:rsidP="007C683E">
      <w:pPr>
        <w:pStyle w:val="CorpsA"/>
        <w:widowControl w:val="0"/>
        <w:spacing w:line="240" w:lineRule="auto"/>
        <w:jc w:val="center"/>
        <w:rPr>
          <w:rFonts w:ascii="Garamond" w:hAnsi="Garamond" w:cs="Times New Roman"/>
          <w:sz w:val="22"/>
          <w:szCs w:val="22"/>
        </w:rPr>
      </w:pPr>
    </w:p>
    <w:p w14:paraId="1BE2486B" w14:textId="77777777" w:rsidR="007C683E" w:rsidRPr="007B7F65" w:rsidRDefault="007C683E" w:rsidP="007C683E">
      <w:pPr>
        <w:pStyle w:val="CorpsA"/>
        <w:widowControl w:val="0"/>
        <w:spacing w:line="240" w:lineRule="auto"/>
        <w:jc w:val="center"/>
        <w:rPr>
          <w:rFonts w:ascii="Garamond" w:hAnsi="Garamond" w:cs="Times New Roman"/>
          <w:sz w:val="22"/>
          <w:szCs w:val="22"/>
        </w:rPr>
      </w:pPr>
    </w:p>
    <w:p w14:paraId="5300FC8C" w14:textId="77777777" w:rsidR="007C683E" w:rsidRPr="007B7F65" w:rsidRDefault="007C683E" w:rsidP="007C683E">
      <w:pPr>
        <w:pStyle w:val="CorpsA"/>
        <w:widowControl w:val="0"/>
        <w:spacing w:line="240" w:lineRule="auto"/>
        <w:jc w:val="center"/>
        <w:rPr>
          <w:rFonts w:ascii="Garamond" w:hAnsi="Garamond" w:cs="Times New Roman"/>
          <w:sz w:val="22"/>
          <w:szCs w:val="22"/>
        </w:rPr>
      </w:pPr>
    </w:p>
    <w:p w14:paraId="67E5723B" w14:textId="77777777" w:rsidR="007C683E" w:rsidRPr="007B7F65" w:rsidRDefault="007C683E" w:rsidP="007C683E">
      <w:pPr>
        <w:pStyle w:val="CorpsA"/>
        <w:widowControl w:val="0"/>
        <w:spacing w:line="240" w:lineRule="auto"/>
        <w:jc w:val="center"/>
        <w:rPr>
          <w:rFonts w:ascii="Garamond" w:hAnsi="Garamond" w:cs="Times New Roman"/>
          <w:sz w:val="22"/>
          <w:szCs w:val="22"/>
        </w:rPr>
      </w:pPr>
    </w:p>
    <w:p w14:paraId="685C266F" w14:textId="77777777" w:rsidR="007C683E" w:rsidRPr="007B7F65" w:rsidRDefault="007C683E" w:rsidP="007C683E">
      <w:pPr>
        <w:pStyle w:val="CorpsA"/>
        <w:widowControl w:val="0"/>
        <w:spacing w:line="240" w:lineRule="auto"/>
        <w:jc w:val="center"/>
        <w:rPr>
          <w:rFonts w:ascii="Garamond" w:hAnsi="Garamond" w:cs="Times New Roman"/>
          <w:sz w:val="22"/>
          <w:szCs w:val="22"/>
        </w:rPr>
      </w:pPr>
    </w:p>
    <w:p w14:paraId="323B6AD5" w14:textId="77777777" w:rsidR="007C683E" w:rsidRPr="007B7F65" w:rsidRDefault="007C683E" w:rsidP="007C683E">
      <w:pPr>
        <w:pStyle w:val="CorpsA"/>
        <w:widowControl w:val="0"/>
        <w:spacing w:line="240" w:lineRule="auto"/>
        <w:jc w:val="center"/>
        <w:rPr>
          <w:rFonts w:ascii="Garamond" w:hAnsi="Garamond" w:cs="Times New Roman"/>
          <w:sz w:val="22"/>
          <w:szCs w:val="22"/>
        </w:rPr>
      </w:pPr>
    </w:p>
    <w:p w14:paraId="2C7E468C" w14:textId="77777777" w:rsidR="007C683E" w:rsidRPr="007B7F65" w:rsidRDefault="007C683E" w:rsidP="007C683E">
      <w:pPr>
        <w:pStyle w:val="CorpsA"/>
        <w:widowControl w:val="0"/>
        <w:spacing w:line="240" w:lineRule="auto"/>
        <w:jc w:val="center"/>
        <w:rPr>
          <w:rFonts w:ascii="Garamond" w:hAnsi="Garamond" w:cs="Times New Roman"/>
          <w:sz w:val="22"/>
          <w:szCs w:val="22"/>
        </w:rPr>
      </w:pPr>
    </w:p>
    <w:p w14:paraId="0365222F" w14:textId="77777777" w:rsidR="007C683E" w:rsidRPr="007B7F65" w:rsidRDefault="007C683E" w:rsidP="007C683E">
      <w:pPr>
        <w:pStyle w:val="CorpsA"/>
        <w:widowControl w:val="0"/>
        <w:spacing w:line="240" w:lineRule="auto"/>
        <w:jc w:val="center"/>
        <w:rPr>
          <w:rFonts w:ascii="Garamond" w:hAnsi="Garamond" w:cs="Times New Roman"/>
          <w:sz w:val="22"/>
          <w:szCs w:val="22"/>
        </w:rPr>
      </w:pPr>
    </w:p>
    <w:p w14:paraId="10BE2ABE" w14:textId="77777777" w:rsidR="007C683E" w:rsidRPr="007B7F65" w:rsidRDefault="007C683E" w:rsidP="007C683E">
      <w:pPr>
        <w:pStyle w:val="CorpsA"/>
        <w:widowControl w:val="0"/>
        <w:spacing w:line="240" w:lineRule="auto"/>
        <w:jc w:val="center"/>
        <w:rPr>
          <w:rFonts w:ascii="Garamond" w:hAnsi="Garamond" w:cs="Times New Roman"/>
          <w:sz w:val="22"/>
          <w:szCs w:val="22"/>
        </w:rPr>
      </w:pPr>
    </w:p>
    <w:p w14:paraId="6A7A87BF" w14:textId="6C29D4B9" w:rsidR="007C683E" w:rsidRPr="007B7F65" w:rsidRDefault="007C683E" w:rsidP="007C683E">
      <w:pPr>
        <w:pStyle w:val="CorpsA"/>
        <w:widowControl w:val="0"/>
        <w:spacing w:line="240" w:lineRule="auto"/>
        <w:jc w:val="center"/>
        <w:rPr>
          <w:rFonts w:ascii="Garamond" w:hAnsi="Garamond" w:cs="Times New Roman"/>
          <w:sz w:val="22"/>
          <w:szCs w:val="22"/>
        </w:rPr>
      </w:pPr>
    </w:p>
    <w:p w14:paraId="66DF9DD9" w14:textId="77777777" w:rsidR="00514528" w:rsidRPr="007B7F65" w:rsidRDefault="00514528" w:rsidP="007C683E">
      <w:pPr>
        <w:pStyle w:val="CorpsA"/>
        <w:widowControl w:val="0"/>
        <w:spacing w:line="240" w:lineRule="auto"/>
        <w:jc w:val="center"/>
        <w:rPr>
          <w:rFonts w:ascii="Garamond" w:hAnsi="Garamond" w:cs="Times New Roman"/>
          <w:sz w:val="22"/>
          <w:szCs w:val="22"/>
        </w:rPr>
      </w:pPr>
    </w:p>
    <w:p w14:paraId="3A2FF3B2" w14:textId="77777777" w:rsidR="00514528" w:rsidRPr="007B7F65" w:rsidRDefault="00514528" w:rsidP="007C683E">
      <w:pPr>
        <w:pStyle w:val="CorpsA"/>
        <w:widowControl w:val="0"/>
        <w:spacing w:line="240" w:lineRule="auto"/>
        <w:jc w:val="center"/>
        <w:rPr>
          <w:rFonts w:ascii="Garamond" w:hAnsi="Garamond" w:cs="Times New Roman"/>
          <w:sz w:val="22"/>
          <w:szCs w:val="22"/>
        </w:rPr>
      </w:pPr>
    </w:p>
    <w:p w14:paraId="36EB9C60" w14:textId="77777777" w:rsidR="00514528" w:rsidRPr="007B7F65" w:rsidRDefault="00514528" w:rsidP="007C683E">
      <w:pPr>
        <w:pStyle w:val="CorpsA"/>
        <w:widowControl w:val="0"/>
        <w:spacing w:line="240" w:lineRule="auto"/>
        <w:jc w:val="center"/>
        <w:rPr>
          <w:rFonts w:ascii="Garamond" w:hAnsi="Garamond" w:cs="Times New Roman"/>
          <w:sz w:val="22"/>
          <w:szCs w:val="22"/>
        </w:rPr>
      </w:pPr>
    </w:p>
    <w:p w14:paraId="73CB29E6" w14:textId="77777777" w:rsidR="00514528" w:rsidRPr="007B7F65" w:rsidRDefault="00514528" w:rsidP="007C683E">
      <w:pPr>
        <w:pStyle w:val="CorpsA"/>
        <w:widowControl w:val="0"/>
        <w:spacing w:line="240" w:lineRule="auto"/>
        <w:jc w:val="center"/>
        <w:rPr>
          <w:rFonts w:ascii="Garamond" w:hAnsi="Garamond" w:cs="Times New Roman"/>
          <w:sz w:val="22"/>
          <w:szCs w:val="22"/>
        </w:rPr>
      </w:pPr>
    </w:p>
    <w:p w14:paraId="1BD2A642" w14:textId="7B40FEED" w:rsidR="007C683E" w:rsidRPr="007B7F65" w:rsidRDefault="007C683E" w:rsidP="007C683E">
      <w:pPr>
        <w:pStyle w:val="CorpsA"/>
        <w:widowControl w:val="0"/>
        <w:spacing w:line="240" w:lineRule="auto"/>
        <w:jc w:val="center"/>
        <w:rPr>
          <w:rFonts w:ascii="Garamond" w:hAnsi="Garamond" w:cs="Times New Roman"/>
          <w:sz w:val="22"/>
          <w:szCs w:val="22"/>
        </w:rPr>
      </w:pPr>
    </w:p>
    <w:p w14:paraId="7BDAF894" w14:textId="77777777" w:rsidR="007C683E" w:rsidRPr="007B7F65" w:rsidRDefault="007C683E" w:rsidP="007C683E">
      <w:pPr>
        <w:pStyle w:val="CorpsA"/>
        <w:widowControl w:val="0"/>
        <w:spacing w:line="240" w:lineRule="auto"/>
        <w:jc w:val="both"/>
        <w:rPr>
          <w:rFonts w:ascii="Garamond" w:hAnsi="Garamond" w:cs="Times New Roman"/>
          <w:sz w:val="22"/>
          <w:szCs w:val="22"/>
        </w:rPr>
      </w:pPr>
    </w:p>
    <w:p w14:paraId="1A7F485E" w14:textId="4C27D274" w:rsidR="007C683E" w:rsidRPr="007B7F65" w:rsidRDefault="007C683E" w:rsidP="007C683E">
      <w:pPr>
        <w:pStyle w:val="A1"/>
        <w:spacing w:after="0" w:line="240" w:lineRule="auto"/>
        <w:ind w:left="0"/>
        <w:jc w:val="both"/>
        <w:rPr>
          <w:rFonts w:ascii="Garamond" w:hAnsi="Garamond" w:cs="Times New Roman"/>
          <w:sz w:val="22"/>
          <w:szCs w:val="22"/>
        </w:rPr>
      </w:pPr>
      <w:r w:rsidRPr="007B7F65">
        <w:rPr>
          <w:rStyle w:val="Numrodepage"/>
          <w:rFonts w:ascii="Garamond" w:hAnsi="Garamond" w:cs="Times New Roman"/>
          <w:sz w:val="22"/>
          <w:szCs w:val="22"/>
        </w:rPr>
        <w:lastRenderedPageBreak/>
        <w:t xml:space="preserve">La société </w:t>
      </w:r>
      <w:r w:rsidR="009A62FC" w:rsidRPr="007B7F65">
        <w:rPr>
          <w:rStyle w:val="Numrodepage"/>
          <w:rFonts w:ascii="Garamond" w:hAnsi="Garamond" w:cs="Times New Roman"/>
          <w:sz w:val="22"/>
          <w:szCs w:val="22"/>
        </w:rPr>
        <w:t>K&amp;J Consulting</w:t>
      </w:r>
      <w:r w:rsidR="00980336" w:rsidRPr="007B7F65">
        <w:rPr>
          <w:rStyle w:val="Numrodepage"/>
          <w:rFonts w:ascii="Garamond" w:hAnsi="Garamond" w:cs="Times New Roman"/>
          <w:sz w:val="22"/>
          <w:szCs w:val="22"/>
        </w:rPr>
        <w:t xml:space="preserve"> </w:t>
      </w:r>
      <w:r w:rsidRPr="007B7F65">
        <w:rPr>
          <w:rStyle w:val="Numrodepage"/>
          <w:rFonts w:ascii="Garamond" w:hAnsi="Garamond" w:cs="Times New Roman"/>
          <w:sz w:val="22"/>
          <w:szCs w:val="22"/>
        </w:rPr>
        <w:t>est</w:t>
      </w:r>
      <w:r w:rsidR="008C757E" w:rsidRPr="007B7F65">
        <w:rPr>
          <w:rStyle w:val="Numrodepage"/>
          <w:rFonts w:ascii="Garamond" w:hAnsi="Garamond" w:cs="Times New Roman"/>
          <w:sz w:val="22"/>
          <w:szCs w:val="22"/>
        </w:rPr>
        <w:t xml:space="preserve"> </w:t>
      </w:r>
      <w:r w:rsidR="003F788B" w:rsidRPr="007B7F65">
        <w:rPr>
          <w:rStyle w:val="Numrodepage"/>
          <w:rFonts w:ascii="Garamond" w:hAnsi="Garamond" w:cs="Times New Roman"/>
          <w:sz w:val="22"/>
          <w:szCs w:val="22"/>
        </w:rPr>
        <w:t>une société par actions simplifiée</w:t>
      </w:r>
      <w:r w:rsidR="00E66CBA" w:rsidRPr="007B7F65">
        <w:rPr>
          <w:rStyle w:val="Numrodepage"/>
          <w:rFonts w:ascii="Garamond" w:hAnsi="Garamond" w:cs="Times New Roman"/>
          <w:sz w:val="22"/>
          <w:szCs w:val="22"/>
        </w:rPr>
        <w:t xml:space="preserve"> </w:t>
      </w:r>
      <w:r w:rsidR="00B91F5E" w:rsidRPr="007B7F65">
        <w:rPr>
          <w:rStyle w:val="Numrodepage"/>
          <w:rFonts w:ascii="Garamond" w:hAnsi="Garamond" w:cs="Times New Roman"/>
          <w:sz w:val="22"/>
          <w:szCs w:val="22"/>
        </w:rPr>
        <w:t xml:space="preserve">au capital de </w:t>
      </w:r>
      <w:r w:rsidR="009A62FC" w:rsidRPr="007B7F65">
        <w:rPr>
          <w:rStyle w:val="Numrodepage"/>
          <w:rFonts w:ascii="Garamond" w:hAnsi="Garamond" w:cs="Times New Roman"/>
          <w:sz w:val="22"/>
          <w:szCs w:val="22"/>
        </w:rPr>
        <w:t>5</w:t>
      </w:r>
      <w:r w:rsidR="00B91F5E" w:rsidRPr="007B7F65">
        <w:rPr>
          <w:rStyle w:val="Numrodepage"/>
          <w:rFonts w:ascii="Garamond" w:hAnsi="Garamond" w:cs="Times New Roman"/>
          <w:sz w:val="22"/>
          <w:szCs w:val="22"/>
        </w:rPr>
        <w:t>.00</w:t>
      </w:r>
      <w:r w:rsidR="009A62FC" w:rsidRPr="007B7F65">
        <w:rPr>
          <w:rStyle w:val="Numrodepage"/>
          <w:rFonts w:ascii="Garamond" w:hAnsi="Garamond" w:cs="Times New Roman"/>
          <w:sz w:val="22"/>
          <w:szCs w:val="22"/>
        </w:rPr>
        <w:t>1,00</w:t>
      </w:r>
      <w:r w:rsidR="00B91F5E" w:rsidRPr="007B7F65">
        <w:rPr>
          <w:rStyle w:val="Numrodepage"/>
          <w:rFonts w:ascii="Garamond" w:hAnsi="Garamond" w:cs="Times New Roman"/>
          <w:sz w:val="22"/>
          <w:szCs w:val="22"/>
        </w:rPr>
        <w:t xml:space="preserve"> euros</w:t>
      </w:r>
      <w:r w:rsidRPr="007B7F65">
        <w:rPr>
          <w:rStyle w:val="Numrodepage"/>
          <w:rFonts w:ascii="Garamond" w:hAnsi="Garamond" w:cs="Times New Roman"/>
          <w:sz w:val="22"/>
          <w:szCs w:val="22"/>
        </w:rPr>
        <w:t xml:space="preserve">, dont le siège social est situé </w:t>
      </w:r>
      <w:r w:rsidR="008C757E" w:rsidRPr="007B7F65">
        <w:rPr>
          <w:rStyle w:val="Numrodepage"/>
          <w:rFonts w:ascii="Garamond" w:hAnsi="Garamond" w:cs="Times New Roman"/>
          <w:sz w:val="22"/>
          <w:szCs w:val="22"/>
        </w:rPr>
        <w:t xml:space="preserve">au </w:t>
      </w:r>
      <w:r w:rsidR="009A62FC" w:rsidRPr="007B7F65">
        <w:rPr>
          <w:rFonts w:ascii="Garamond" w:hAnsi="Garamond" w:cs="Times New Roman"/>
          <w:sz w:val="22"/>
          <w:szCs w:val="22"/>
        </w:rPr>
        <w:t>33 avenue de Wagram 75017 Paris</w:t>
      </w:r>
      <w:r w:rsidRPr="007B7F65">
        <w:rPr>
          <w:rStyle w:val="Numrodepage"/>
          <w:rFonts w:ascii="Garamond" w:hAnsi="Garamond" w:cs="Times New Roman"/>
          <w:color w:val="00000A"/>
          <w:sz w:val="22"/>
          <w:szCs w:val="22"/>
        </w:rPr>
        <w:t>, immatriculée au Registre du Commerce et des Sociétés d</w:t>
      </w:r>
      <w:r w:rsidR="005D6257" w:rsidRPr="007B7F65">
        <w:rPr>
          <w:rStyle w:val="Numrodepage"/>
          <w:rFonts w:ascii="Garamond" w:hAnsi="Garamond" w:cs="Times New Roman"/>
          <w:color w:val="00000A"/>
          <w:sz w:val="22"/>
          <w:szCs w:val="22"/>
        </w:rPr>
        <w:t xml:space="preserve">e </w:t>
      </w:r>
      <w:r w:rsidR="00E66CBA" w:rsidRPr="007B7F65">
        <w:rPr>
          <w:rStyle w:val="Numrodepage"/>
          <w:rFonts w:ascii="Garamond" w:hAnsi="Garamond" w:cs="Times New Roman"/>
          <w:color w:val="00000A"/>
          <w:sz w:val="22"/>
          <w:szCs w:val="22"/>
        </w:rPr>
        <w:t>Paris</w:t>
      </w:r>
      <w:r w:rsidRPr="007B7F65">
        <w:rPr>
          <w:rStyle w:val="Numrodepage"/>
          <w:rFonts w:ascii="Garamond" w:hAnsi="Garamond" w:cs="Times New Roman"/>
          <w:color w:val="00000A"/>
          <w:sz w:val="22"/>
          <w:szCs w:val="22"/>
        </w:rPr>
        <w:t xml:space="preserve"> sous le </w:t>
      </w:r>
      <w:r w:rsidR="00E66CBA" w:rsidRPr="007B7F65">
        <w:rPr>
          <w:rStyle w:val="Numrodepage"/>
          <w:rFonts w:ascii="Garamond" w:hAnsi="Garamond" w:cs="Times New Roman"/>
          <w:color w:val="00000A"/>
          <w:sz w:val="22"/>
          <w:szCs w:val="22"/>
        </w:rPr>
        <w:t>n°</w:t>
      </w:r>
      <w:r w:rsidR="009A62FC" w:rsidRPr="007B7F65">
        <w:rPr>
          <w:rStyle w:val="Numrodepage"/>
          <w:rFonts w:ascii="Garamond" w:hAnsi="Garamond" w:cs="Times New Roman"/>
          <w:color w:val="00000A"/>
          <w:sz w:val="22"/>
          <w:szCs w:val="22"/>
        </w:rPr>
        <w:t>822 949 269</w:t>
      </w:r>
      <w:r w:rsidR="00023DB1" w:rsidRPr="007B7F65">
        <w:rPr>
          <w:rStyle w:val="Numrodepage"/>
          <w:rFonts w:ascii="Garamond" w:hAnsi="Garamond" w:cs="Times New Roman"/>
          <w:color w:val="00000A"/>
          <w:sz w:val="22"/>
          <w:szCs w:val="22"/>
        </w:rPr>
        <w:t xml:space="preserve">, Numéro de TVA </w:t>
      </w:r>
      <w:r w:rsidR="009A62FC" w:rsidRPr="007B7F65">
        <w:rPr>
          <w:rStyle w:val="Numrodepage"/>
          <w:rFonts w:ascii="Garamond" w:hAnsi="Garamond" w:cs="Times New Roman"/>
          <w:color w:val="00000A"/>
          <w:sz w:val="22"/>
          <w:szCs w:val="22"/>
        </w:rPr>
        <w:t xml:space="preserve">FR36822949269 </w:t>
      </w:r>
      <w:r w:rsidR="003F788B" w:rsidRPr="007B7F65">
        <w:rPr>
          <w:rStyle w:val="Numrodepage"/>
          <w:rFonts w:ascii="Garamond" w:hAnsi="Garamond" w:cs="Times New Roman"/>
          <w:sz w:val="22"/>
          <w:szCs w:val="22"/>
        </w:rPr>
        <w:t>(ci-après dénommée</w:t>
      </w:r>
      <w:r w:rsidR="006430BB" w:rsidRPr="007B7F65">
        <w:rPr>
          <w:rStyle w:val="Numrodepage"/>
          <w:rFonts w:ascii="Garamond" w:hAnsi="Garamond" w:cs="Times New Roman"/>
          <w:sz w:val="22"/>
          <w:szCs w:val="22"/>
        </w:rPr>
        <w:t xml:space="preserve"> la</w:t>
      </w:r>
      <w:r w:rsidR="003F788B" w:rsidRPr="007B7F65">
        <w:rPr>
          <w:rStyle w:val="Numrodepage"/>
          <w:rFonts w:ascii="Garamond" w:hAnsi="Garamond" w:cs="Times New Roman"/>
          <w:sz w:val="22"/>
          <w:szCs w:val="22"/>
        </w:rPr>
        <w:t xml:space="preserve"> « </w:t>
      </w:r>
      <w:r w:rsidR="006430BB" w:rsidRPr="007B7F65">
        <w:rPr>
          <w:rStyle w:val="Numrodepage"/>
          <w:rFonts w:ascii="Garamond" w:hAnsi="Garamond" w:cs="Times New Roman"/>
          <w:b/>
          <w:sz w:val="22"/>
          <w:szCs w:val="22"/>
        </w:rPr>
        <w:t>Société</w:t>
      </w:r>
      <w:r w:rsidR="003F788B" w:rsidRPr="007B7F65">
        <w:rPr>
          <w:rStyle w:val="Numrodepage"/>
          <w:rFonts w:ascii="Garamond" w:hAnsi="Garamond" w:cs="Times New Roman"/>
          <w:b/>
          <w:sz w:val="22"/>
          <w:szCs w:val="22"/>
        </w:rPr>
        <w:t xml:space="preserve"> </w:t>
      </w:r>
      <w:r w:rsidR="003F788B" w:rsidRPr="007B7F65">
        <w:rPr>
          <w:rStyle w:val="Numrodepage"/>
          <w:rFonts w:ascii="Garamond" w:hAnsi="Garamond" w:cs="Times New Roman"/>
          <w:sz w:val="22"/>
          <w:szCs w:val="22"/>
        </w:rPr>
        <w:t>»)</w:t>
      </w:r>
      <w:r w:rsidR="00F828EB" w:rsidRPr="007B7F65">
        <w:rPr>
          <w:rStyle w:val="Numrodepage"/>
          <w:rFonts w:ascii="Garamond" w:hAnsi="Garamond" w:cs="Times New Roman"/>
          <w:sz w:val="22"/>
          <w:szCs w:val="22"/>
        </w:rPr>
        <w:t>.</w:t>
      </w:r>
    </w:p>
    <w:p w14:paraId="200808B4" w14:textId="77777777" w:rsidR="007C683E" w:rsidRPr="007B7F65" w:rsidRDefault="007C683E" w:rsidP="007C683E">
      <w:pPr>
        <w:pStyle w:val="Corps"/>
        <w:tabs>
          <w:tab w:val="left" w:pos="7513"/>
        </w:tabs>
        <w:jc w:val="both"/>
        <w:rPr>
          <w:rFonts w:ascii="Garamond" w:hAnsi="Garamond" w:cs="Times New Roman"/>
          <w:sz w:val="22"/>
          <w:szCs w:val="22"/>
        </w:rPr>
      </w:pPr>
    </w:p>
    <w:p w14:paraId="75920CDC" w14:textId="72B8A9FE" w:rsidR="00D74BDF" w:rsidRPr="007B7F65" w:rsidRDefault="007C683E" w:rsidP="00D74BDF">
      <w:pPr>
        <w:pStyle w:val="Corps"/>
        <w:tabs>
          <w:tab w:val="left" w:pos="7513"/>
        </w:tabs>
        <w:jc w:val="both"/>
        <w:rPr>
          <w:rFonts w:ascii="Garamond" w:hAnsi="Garamond" w:cs="Times New Roman"/>
          <w:sz w:val="22"/>
          <w:szCs w:val="22"/>
        </w:rPr>
      </w:pPr>
      <w:r w:rsidRPr="007B7F65">
        <w:rPr>
          <w:rFonts w:ascii="Garamond" w:hAnsi="Garamond" w:cs="Times New Roman"/>
          <w:sz w:val="22"/>
          <w:szCs w:val="22"/>
        </w:rPr>
        <w:t xml:space="preserve">Les présentes Conditions Générales </w:t>
      </w:r>
      <w:r w:rsidR="00BC7875">
        <w:rPr>
          <w:rFonts w:ascii="Garamond" w:hAnsi="Garamond" w:cs="Times New Roman"/>
          <w:sz w:val="22"/>
          <w:szCs w:val="22"/>
        </w:rPr>
        <w:t>d’Utilisation (ci-après définies les « </w:t>
      </w:r>
      <w:r w:rsidR="00BC7875" w:rsidRPr="00BC7875">
        <w:rPr>
          <w:rFonts w:ascii="Garamond" w:hAnsi="Garamond" w:cs="Times New Roman"/>
          <w:b/>
          <w:bCs/>
          <w:sz w:val="22"/>
          <w:szCs w:val="22"/>
        </w:rPr>
        <w:t>CGU</w:t>
      </w:r>
      <w:r w:rsidR="00BC7875">
        <w:rPr>
          <w:rFonts w:ascii="Garamond" w:hAnsi="Garamond" w:cs="Times New Roman"/>
          <w:sz w:val="22"/>
          <w:szCs w:val="22"/>
        </w:rPr>
        <w:t xml:space="preserve"> ») </w:t>
      </w:r>
      <w:r w:rsidRPr="007B7F65">
        <w:rPr>
          <w:rFonts w:ascii="Garamond" w:hAnsi="Garamond" w:cs="Times New Roman"/>
          <w:sz w:val="22"/>
          <w:szCs w:val="22"/>
        </w:rPr>
        <w:t xml:space="preserve">définissent le cadre légal </w:t>
      </w:r>
      <w:r w:rsidR="00BC7875">
        <w:rPr>
          <w:rFonts w:ascii="Garamond" w:hAnsi="Garamond" w:cs="Times New Roman"/>
          <w:sz w:val="22"/>
          <w:szCs w:val="22"/>
        </w:rPr>
        <w:t>d’utilisation par le Prestataire de</w:t>
      </w:r>
      <w:r w:rsidR="00EE659C" w:rsidRPr="007B7F65">
        <w:rPr>
          <w:rFonts w:ascii="Garamond" w:hAnsi="Garamond" w:cs="Times New Roman"/>
          <w:sz w:val="22"/>
          <w:szCs w:val="22"/>
        </w:rPr>
        <w:t xml:space="preserve"> l’Application « </w:t>
      </w:r>
      <w:r w:rsidR="00EE659C" w:rsidRPr="007B7F65">
        <w:rPr>
          <w:rFonts w:ascii="Garamond" w:hAnsi="Garamond" w:cs="Times New Roman"/>
          <w:sz w:val="22"/>
          <w:szCs w:val="22"/>
          <w:highlight w:val="yellow"/>
        </w:rPr>
        <w:t>(o)</w:t>
      </w:r>
      <w:r w:rsidR="00EE659C" w:rsidRPr="007B7F65">
        <w:rPr>
          <w:rFonts w:ascii="Garamond" w:hAnsi="Garamond" w:cs="Times New Roman"/>
          <w:sz w:val="22"/>
          <w:szCs w:val="22"/>
        </w:rPr>
        <w:t xml:space="preserve"> » conçue, développée et exploitée par la Société </w:t>
      </w:r>
      <w:r w:rsidR="00EE659C" w:rsidRPr="007B7F65">
        <w:rPr>
          <w:rFonts w:ascii="Garamond" w:hAnsi="Garamond" w:cs="Times New Roman"/>
          <w:bCs/>
          <w:sz w:val="22"/>
          <w:szCs w:val="22"/>
        </w:rPr>
        <w:t>pour la gestion et le suivi des</w:t>
      </w:r>
      <w:r w:rsidR="00737B75" w:rsidRPr="007B7F65">
        <w:rPr>
          <w:rFonts w:ascii="Garamond" w:hAnsi="Garamond" w:cs="Times New Roman"/>
          <w:sz w:val="22"/>
          <w:szCs w:val="22"/>
        </w:rPr>
        <w:t xml:space="preserve"> services</w:t>
      </w:r>
      <w:r w:rsidR="00D74BDF" w:rsidRPr="007B7F65">
        <w:rPr>
          <w:rFonts w:ascii="Garamond" w:hAnsi="Garamond" w:cs="Times New Roman"/>
          <w:sz w:val="22"/>
          <w:szCs w:val="22"/>
        </w:rPr>
        <w:t xml:space="preserve"> </w:t>
      </w:r>
      <w:r w:rsidR="00EE659C" w:rsidRPr="007B7F65">
        <w:rPr>
          <w:rFonts w:ascii="Garamond" w:hAnsi="Garamond" w:cs="Times New Roman"/>
          <w:sz w:val="22"/>
          <w:szCs w:val="22"/>
        </w:rPr>
        <w:t xml:space="preserve">fournis par le prestataire </w:t>
      </w:r>
      <w:r w:rsidR="00D74BDF" w:rsidRPr="007B7F65">
        <w:rPr>
          <w:rFonts w:ascii="Garamond" w:hAnsi="Garamond" w:cs="Times New Roman"/>
          <w:sz w:val="22"/>
          <w:szCs w:val="22"/>
        </w:rPr>
        <w:t xml:space="preserve">aux </w:t>
      </w:r>
      <w:r w:rsidR="00EE659C" w:rsidRPr="007B7F65">
        <w:rPr>
          <w:rFonts w:ascii="Garamond" w:hAnsi="Garamond" w:cs="Times New Roman"/>
          <w:sz w:val="22"/>
          <w:szCs w:val="22"/>
        </w:rPr>
        <w:t>C</w:t>
      </w:r>
      <w:r w:rsidR="00BC48F1" w:rsidRPr="007B7F65">
        <w:rPr>
          <w:rFonts w:ascii="Garamond" w:hAnsi="Garamond" w:cs="Times New Roman"/>
          <w:sz w:val="22"/>
          <w:szCs w:val="22"/>
        </w:rPr>
        <w:t>lients de la Société</w:t>
      </w:r>
      <w:r w:rsidR="009B710D">
        <w:rPr>
          <w:rFonts w:ascii="Garamond" w:hAnsi="Garamond" w:cs="Times New Roman"/>
          <w:sz w:val="22"/>
          <w:szCs w:val="22"/>
        </w:rPr>
        <w:t xml:space="preserve"> pour le compte de la Société</w:t>
      </w:r>
      <w:r w:rsidR="00EE659C" w:rsidRPr="007B7F65">
        <w:rPr>
          <w:rFonts w:ascii="Garamond" w:hAnsi="Garamond" w:cs="Times New Roman"/>
          <w:sz w:val="22"/>
          <w:szCs w:val="22"/>
        </w:rPr>
        <w:t>.</w:t>
      </w:r>
    </w:p>
    <w:p w14:paraId="5812E68C" w14:textId="68236FA9" w:rsidR="00674295" w:rsidRPr="007B7F65" w:rsidRDefault="00674295" w:rsidP="007C683E">
      <w:pPr>
        <w:pStyle w:val="Corps"/>
        <w:tabs>
          <w:tab w:val="left" w:pos="7513"/>
        </w:tabs>
        <w:jc w:val="both"/>
        <w:rPr>
          <w:rFonts w:ascii="Garamond" w:hAnsi="Garamond" w:cs="Times New Roman"/>
          <w:bCs/>
          <w:sz w:val="22"/>
          <w:szCs w:val="22"/>
        </w:rPr>
      </w:pPr>
    </w:p>
    <w:p w14:paraId="2F7DF673" w14:textId="1F2A2987" w:rsidR="00674295" w:rsidRPr="007B7F65" w:rsidRDefault="00AC2114" w:rsidP="00674295">
      <w:pPr>
        <w:pStyle w:val="Standard"/>
        <w:jc w:val="both"/>
        <w:rPr>
          <w:rFonts w:ascii="Garamond" w:hAnsi="Garamond" w:cs="Times New Roman"/>
          <w:sz w:val="22"/>
          <w:szCs w:val="22"/>
        </w:rPr>
      </w:pPr>
      <w:r w:rsidRPr="007B7F65">
        <w:rPr>
          <w:rFonts w:ascii="Garamond" w:hAnsi="Garamond" w:cs="Times New Roman"/>
          <w:sz w:val="22"/>
          <w:szCs w:val="22"/>
        </w:rPr>
        <w:t xml:space="preserve">Ces </w:t>
      </w:r>
      <w:r w:rsidR="00BC7875">
        <w:rPr>
          <w:rFonts w:ascii="Garamond" w:hAnsi="Garamond" w:cs="Times New Roman"/>
          <w:sz w:val="22"/>
          <w:szCs w:val="22"/>
        </w:rPr>
        <w:t>CGU</w:t>
      </w:r>
      <w:r w:rsidR="00674295" w:rsidRPr="007B7F65">
        <w:rPr>
          <w:rFonts w:ascii="Garamond" w:hAnsi="Garamond" w:cs="Times New Roman"/>
          <w:sz w:val="22"/>
          <w:szCs w:val="22"/>
        </w:rPr>
        <w:t xml:space="preserve"> définissent également le cadre légal des relations s’établissant entre </w:t>
      </w:r>
      <w:r w:rsidR="00012054" w:rsidRPr="007B7F65">
        <w:rPr>
          <w:rFonts w:ascii="Garamond" w:hAnsi="Garamond" w:cs="Times New Roman"/>
          <w:sz w:val="22"/>
          <w:szCs w:val="22"/>
        </w:rPr>
        <w:t>la Société</w:t>
      </w:r>
      <w:r w:rsidR="00674295" w:rsidRPr="007B7F65">
        <w:rPr>
          <w:rFonts w:ascii="Garamond" w:hAnsi="Garamond" w:cs="Times New Roman"/>
          <w:sz w:val="22"/>
          <w:szCs w:val="22"/>
        </w:rPr>
        <w:t xml:space="preserve"> d’une part et tout</w:t>
      </w:r>
      <w:r w:rsidR="00012054" w:rsidRPr="007B7F65">
        <w:rPr>
          <w:rFonts w:ascii="Garamond" w:hAnsi="Garamond" w:cs="Times New Roman"/>
          <w:sz w:val="22"/>
          <w:szCs w:val="22"/>
        </w:rPr>
        <w:t xml:space="preserve"> </w:t>
      </w:r>
      <w:r w:rsidR="00EE659C" w:rsidRPr="007B7F65">
        <w:rPr>
          <w:rFonts w:ascii="Garamond" w:hAnsi="Garamond" w:cs="Times New Roman"/>
          <w:sz w:val="22"/>
          <w:szCs w:val="22"/>
        </w:rPr>
        <w:t>P</w:t>
      </w:r>
      <w:r w:rsidR="00E1674D" w:rsidRPr="007B7F65">
        <w:rPr>
          <w:rFonts w:ascii="Garamond" w:hAnsi="Garamond" w:cs="Times New Roman"/>
          <w:sz w:val="22"/>
          <w:szCs w:val="22"/>
        </w:rPr>
        <w:t xml:space="preserve">restataire </w:t>
      </w:r>
      <w:r w:rsidR="00674295" w:rsidRPr="007B7F65">
        <w:rPr>
          <w:rFonts w:ascii="Garamond" w:hAnsi="Garamond" w:cs="Times New Roman"/>
          <w:sz w:val="22"/>
          <w:szCs w:val="22"/>
        </w:rPr>
        <w:t>d’autre part</w:t>
      </w:r>
      <w:r w:rsidR="00EE659C" w:rsidRPr="007B7F65">
        <w:rPr>
          <w:rFonts w:ascii="Garamond" w:hAnsi="Garamond" w:cs="Times New Roman"/>
          <w:sz w:val="22"/>
          <w:szCs w:val="22"/>
        </w:rPr>
        <w:t xml:space="preserve">. </w:t>
      </w:r>
      <w:r w:rsidR="004A02DA" w:rsidRPr="007B7F65">
        <w:rPr>
          <w:rFonts w:ascii="Garamond" w:hAnsi="Garamond" w:cs="Times New Roman"/>
          <w:sz w:val="22"/>
          <w:szCs w:val="22"/>
        </w:rPr>
        <w:t>La Société</w:t>
      </w:r>
      <w:r w:rsidR="00674295" w:rsidRPr="007B7F65">
        <w:rPr>
          <w:rFonts w:ascii="Garamond" w:hAnsi="Garamond" w:cs="Times New Roman"/>
          <w:sz w:val="22"/>
          <w:szCs w:val="22"/>
        </w:rPr>
        <w:t xml:space="preserve"> et le </w:t>
      </w:r>
      <w:r w:rsidR="000D6078" w:rsidRPr="007B7F65">
        <w:rPr>
          <w:rFonts w:ascii="Garamond" w:hAnsi="Garamond" w:cs="Times New Roman"/>
          <w:sz w:val="22"/>
          <w:szCs w:val="22"/>
        </w:rPr>
        <w:t>Prestataire</w:t>
      </w:r>
      <w:r w:rsidR="00674295" w:rsidRPr="007B7F65">
        <w:rPr>
          <w:rFonts w:ascii="Garamond" w:hAnsi="Garamond" w:cs="Times New Roman"/>
          <w:sz w:val="22"/>
          <w:szCs w:val="22"/>
        </w:rPr>
        <w:t xml:space="preserve"> étant également ci-après dénommées conjointement les </w:t>
      </w:r>
      <w:r w:rsidR="00674295" w:rsidRPr="007B7F65">
        <w:rPr>
          <w:rFonts w:ascii="Garamond" w:hAnsi="Garamond" w:cs="Times New Roman"/>
          <w:b/>
          <w:sz w:val="22"/>
          <w:szCs w:val="22"/>
        </w:rPr>
        <w:t>« Parties</w:t>
      </w:r>
      <w:r w:rsidR="000D6078" w:rsidRPr="007B7F65">
        <w:rPr>
          <w:rFonts w:ascii="Garamond" w:hAnsi="Garamond" w:cs="Times New Roman"/>
          <w:b/>
          <w:sz w:val="22"/>
          <w:szCs w:val="22"/>
        </w:rPr>
        <w:t> »</w:t>
      </w:r>
      <w:r w:rsidR="00674295" w:rsidRPr="007B7F65">
        <w:rPr>
          <w:rFonts w:ascii="Garamond" w:hAnsi="Garamond" w:cs="Times New Roman"/>
          <w:sz w:val="22"/>
          <w:szCs w:val="22"/>
        </w:rPr>
        <w:t xml:space="preserve"> et individuellement une </w:t>
      </w:r>
      <w:r w:rsidR="00674295" w:rsidRPr="007B7F65">
        <w:rPr>
          <w:rFonts w:ascii="Garamond" w:hAnsi="Garamond" w:cs="Times New Roman"/>
          <w:b/>
          <w:sz w:val="22"/>
          <w:szCs w:val="22"/>
        </w:rPr>
        <w:t>« Partie</w:t>
      </w:r>
      <w:r w:rsidR="00AF4ECB" w:rsidRPr="007B7F65">
        <w:rPr>
          <w:rFonts w:ascii="Garamond" w:hAnsi="Garamond" w:cs="Times New Roman"/>
          <w:b/>
          <w:sz w:val="22"/>
          <w:szCs w:val="22"/>
        </w:rPr>
        <w:t> »</w:t>
      </w:r>
      <w:r w:rsidR="00674295" w:rsidRPr="007B7F65">
        <w:rPr>
          <w:rFonts w:ascii="Garamond" w:hAnsi="Garamond" w:cs="Times New Roman"/>
          <w:sz w:val="22"/>
          <w:szCs w:val="22"/>
        </w:rPr>
        <w:t>.</w:t>
      </w:r>
    </w:p>
    <w:p w14:paraId="07F9C4F5" w14:textId="77777777" w:rsidR="0090127A" w:rsidRPr="007B7F65" w:rsidRDefault="0090127A" w:rsidP="007C683E">
      <w:pPr>
        <w:pStyle w:val="Corps"/>
        <w:tabs>
          <w:tab w:val="left" w:pos="5925"/>
          <w:tab w:val="left" w:pos="7513"/>
        </w:tabs>
        <w:jc w:val="both"/>
        <w:rPr>
          <w:rFonts w:ascii="Garamond" w:hAnsi="Garamond" w:cs="Times New Roman"/>
          <w:sz w:val="22"/>
          <w:szCs w:val="22"/>
        </w:rPr>
      </w:pPr>
    </w:p>
    <w:p w14:paraId="4F958A89" w14:textId="3CB61794" w:rsidR="007C683E" w:rsidRPr="007B7F65" w:rsidRDefault="003F788B" w:rsidP="007C683E">
      <w:pPr>
        <w:pStyle w:val="Corps"/>
        <w:widowControl w:val="0"/>
        <w:jc w:val="both"/>
        <w:rPr>
          <w:rStyle w:val="Numrodepage"/>
          <w:rFonts w:ascii="Garamond" w:hAnsi="Garamond" w:cs="Times New Roman"/>
          <w:color w:val="00000A"/>
          <w:sz w:val="22"/>
          <w:szCs w:val="22"/>
        </w:rPr>
      </w:pPr>
      <w:r w:rsidRPr="007B7F65">
        <w:rPr>
          <w:rFonts w:ascii="Garamond" w:hAnsi="Garamond" w:cs="Times New Roman"/>
          <w:sz w:val="22"/>
          <w:szCs w:val="22"/>
        </w:rPr>
        <w:t>L</w:t>
      </w:r>
      <w:r w:rsidR="00371BA7" w:rsidRPr="007B7F65">
        <w:rPr>
          <w:rFonts w:ascii="Garamond" w:hAnsi="Garamond" w:cs="Times New Roman"/>
          <w:sz w:val="22"/>
          <w:szCs w:val="22"/>
        </w:rPr>
        <w:t xml:space="preserve">’Application </w:t>
      </w:r>
      <w:r w:rsidR="007C683E" w:rsidRPr="007B7F65">
        <w:rPr>
          <w:rStyle w:val="Numrodepage"/>
          <w:rFonts w:ascii="Garamond" w:hAnsi="Garamond" w:cs="Times New Roman"/>
          <w:color w:val="00000A"/>
          <w:sz w:val="22"/>
          <w:szCs w:val="22"/>
        </w:rPr>
        <w:t>est édité</w:t>
      </w:r>
      <w:r w:rsidR="000A2240" w:rsidRPr="007B7F65">
        <w:rPr>
          <w:rStyle w:val="Numrodepage"/>
          <w:rFonts w:ascii="Garamond" w:hAnsi="Garamond" w:cs="Times New Roman"/>
          <w:color w:val="00000A"/>
          <w:sz w:val="22"/>
          <w:szCs w:val="22"/>
        </w:rPr>
        <w:t>e</w:t>
      </w:r>
      <w:r w:rsidR="007C683E" w:rsidRPr="007B7F65">
        <w:rPr>
          <w:rStyle w:val="Numrodepage"/>
          <w:rFonts w:ascii="Garamond" w:hAnsi="Garamond" w:cs="Times New Roman"/>
          <w:color w:val="00000A"/>
          <w:sz w:val="22"/>
          <w:szCs w:val="22"/>
        </w:rPr>
        <w:t xml:space="preserve"> par </w:t>
      </w:r>
      <w:r w:rsidR="00371BA7" w:rsidRPr="007B7F65">
        <w:rPr>
          <w:rStyle w:val="Numrodepage"/>
          <w:rFonts w:ascii="Garamond" w:hAnsi="Garamond" w:cs="Times New Roman"/>
          <w:color w:val="00000A"/>
          <w:sz w:val="22"/>
          <w:szCs w:val="22"/>
        </w:rPr>
        <w:t>la Société</w:t>
      </w:r>
      <w:r w:rsidR="007C683E" w:rsidRPr="007B7F65">
        <w:rPr>
          <w:rStyle w:val="Numrodepage"/>
          <w:rFonts w:ascii="Garamond" w:hAnsi="Garamond" w:cs="Times New Roman"/>
          <w:color w:val="00000A"/>
          <w:sz w:val="22"/>
          <w:szCs w:val="22"/>
        </w:rPr>
        <w:t xml:space="preserve">. </w:t>
      </w:r>
      <w:r w:rsidR="000A2240" w:rsidRPr="007B7F65">
        <w:rPr>
          <w:rStyle w:val="Numrodepage"/>
          <w:rFonts w:ascii="Garamond" w:hAnsi="Garamond" w:cs="Times New Roman"/>
          <w:color w:val="00000A"/>
          <w:sz w:val="22"/>
          <w:szCs w:val="22"/>
        </w:rPr>
        <w:t>Elle</w:t>
      </w:r>
      <w:r w:rsidR="007C683E" w:rsidRPr="007B7F65">
        <w:rPr>
          <w:rStyle w:val="Numrodepage"/>
          <w:rFonts w:ascii="Garamond" w:hAnsi="Garamond" w:cs="Times New Roman"/>
          <w:color w:val="00000A"/>
          <w:sz w:val="22"/>
          <w:szCs w:val="22"/>
        </w:rPr>
        <w:t xml:space="preserve"> est hébergé</w:t>
      </w:r>
      <w:r w:rsidR="000A2240" w:rsidRPr="007B7F65">
        <w:rPr>
          <w:rStyle w:val="Numrodepage"/>
          <w:rFonts w:ascii="Garamond" w:hAnsi="Garamond" w:cs="Times New Roman"/>
          <w:color w:val="00000A"/>
          <w:sz w:val="22"/>
          <w:szCs w:val="22"/>
        </w:rPr>
        <w:t>e</w:t>
      </w:r>
      <w:r w:rsidR="007C683E" w:rsidRPr="007B7F65">
        <w:rPr>
          <w:rStyle w:val="Numrodepage"/>
          <w:rFonts w:ascii="Garamond" w:hAnsi="Garamond" w:cs="Times New Roman"/>
          <w:color w:val="00000A"/>
          <w:sz w:val="22"/>
          <w:szCs w:val="22"/>
        </w:rPr>
        <w:t xml:space="preserve"> par</w:t>
      </w:r>
      <w:r w:rsidR="00674295" w:rsidRPr="007B7F65">
        <w:rPr>
          <w:rStyle w:val="Numrodepage"/>
          <w:rFonts w:ascii="Garamond" w:hAnsi="Garamond" w:cs="Times New Roman"/>
          <w:color w:val="00000A"/>
          <w:sz w:val="22"/>
          <w:szCs w:val="22"/>
        </w:rPr>
        <w:t xml:space="preserve"> </w:t>
      </w:r>
      <w:r w:rsidR="00F06636" w:rsidRPr="007B7F65">
        <w:rPr>
          <w:rStyle w:val="Numrodepage"/>
          <w:rFonts w:ascii="Garamond" w:hAnsi="Garamond" w:cs="Times New Roman"/>
          <w:color w:val="00000A"/>
          <w:sz w:val="22"/>
          <w:szCs w:val="22"/>
        </w:rPr>
        <w:t xml:space="preserve">la société </w:t>
      </w:r>
      <w:r w:rsidR="00BC48F1" w:rsidRPr="007B7F65">
        <w:rPr>
          <w:rFonts w:ascii="Garamond" w:hAnsi="Garamond" w:cs="Times New Roman"/>
          <w:sz w:val="22"/>
          <w:szCs w:val="22"/>
          <w:highlight w:val="yellow"/>
        </w:rPr>
        <w:t>(o)</w:t>
      </w:r>
      <w:r w:rsidR="0085688B" w:rsidRPr="007B7F65">
        <w:rPr>
          <w:rStyle w:val="Numrodepage"/>
          <w:rFonts w:ascii="Garamond" w:hAnsi="Garamond" w:cs="Times New Roman"/>
          <w:color w:val="00000A"/>
          <w:sz w:val="22"/>
          <w:szCs w:val="22"/>
        </w:rPr>
        <w:t>.</w:t>
      </w:r>
    </w:p>
    <w:p w14:paraId="0CC7E274" w14:textId="77777777" w:rsidR="00AF4ECB" w:rsidRPr="007B7F65" w:rsidRDefault="00AF4ECB" w:rsidP="007C683E">
      <w:pPr>
        <w:pStyle w:val="Corps"/>
        <w:widowControl w:val="0"/>
        <w:jc w:val="both"/>
        <w:rPr>
          <w:rFonts w:ascii="Garamond" w:hAnsi="Garamond" w:cs="Times New Roman"/>
          <w:sz w:val="22"/>
          <w:szCs w:val="22"/>
        </w:rPr>
      </w:pPr>
    </w:p>
    <w:p w14:paraId="716D82D6" w14:textId="7CDF42CD" w:rsidR="00674295" w:rsidRPr="007B7F65" w:rsidRDefault="000B1426" w:rsidP="007C683E">
      <w:pPr>
        <w:pStyle w:val="Corps"/>
        <w:widowControl w:val="0"/>
        <w:jc w:val="both"/>
        <w:rPr>
          <w:rFonts w:ascii="Garamond" w:hAnsi="Garamond" w:cs="Times New Roman"/>
          <w:sz w:val="22"/>
          <w:szCs w:val="22"/>
        </w:rPr>
      </w:pPr>
      <w:r w:rsidRPr="007B7F65">
        <w:rPr>
          <w:rStyle w:val="Numrodepage"/>
          <w:rFonts w:ascii="Garamond" w:hAnsi="Garamond" w:cs="Times New Roman"/>
          <w:color w:val="00000A"/>
          <w:sz w:val="22"/>
          <w:szCs w:val="22"/>
        </w:rPr>
        <w:t>M</w:t>
      </w:r>
      <w:r w:rsidR="00BC48F1" w:rsidRPr="007B7F65">
        <w:rPr>
          <w:rStyle w:val="Numrodepage"/>
          <w:rFonts w:ascii="Garamond" w:hAnsi="Garamond" w:cs="Times New Roman"/>
          <w:color w:val="00000A"/>
          <w:sz w:val="22"/>
          <w:szCs w:val="22"/>
        </w:rPr>
        <w:t xml:space="preserve">onsieur </w:t>
      </w:r>
      <w:r w:rsidR="00BC48F1" w:rsidRPr="007B7F65">
        <w:rPr>
          <w:rFonts w:ascii="Garamond" w:hAnsi="Garamond" w:cs="Times New Roman"/>
          <w:sz w:val="22"/>
          <w:szCs w:val="22"/>
          <w:highlight w:val="yellow"/>
        </w:rPr>
        <w:t>(o)</w:t>
      </w:r>
      <w:r w:rsidRPr="007B7F65">
        <w:rPr>
          <w:rStyle w:val="Numrodepage"/>
          <w:rFonts w:ascii="Garamond" w:hAnsi="Garamond" w:cs="Times New Roman"/>
          <w:color w:val="00000A"/>
          <w:sz w:val="22"/>
          <w:szCs w:val="22"/>
        </w:rPr>
        <w:t xml:space="preserve"> </w:t>
      </w:r>
      <w:r w:rsidR="00674295" w:rsidRPr="007B7F65">
        <w:rPr>
          <w:rFonts w:ascii="Garamond" w:hAnsi="Garamond" w:cs="Times New Roman"/>
          <w:sz w:val="22"/>
          <w:szCs w:val="22"/>
        </w:rPr>
        <w:t>est l</w:t>
      </w:r>
      <w:r w:rsidR="00EE659C" w:rsidRPr="007B7F65">
        <w:rPr>
          <w:rFonts w:ascii="Garamond" w:hAnsi="Garamond" w:cs="Times New Roman"/>
          <w:sz w:val="22"/>
          <w:szCs w:val="22"/>
        </w:rPr>
        <w:t xml:space="preserve">e directeur </w:t>
      </w:r>
      <w:r w:rsidR="00674295" w:rsidRPr="007B7F65">
        <w:rPr>
          <w:rFonts w:ascii="Garamond" w:hAnsi="Garamond" w:cs="Times New Roman"/>
          <w:sz w:val="22"/>
          <w:szCs w:val="22"/>
        </w:rPr>
        <w:t>de la publication d</w:t>
      </w:r>
      <w:r w:rsidR="000A2240" w:rsidRPr="007B7F65">
        <w:rPr>
          <w:rFonts w:ascii="Garamond" w:hAnsi="Garamond" w:cs="Times New Roman"/>
          <w:sz w:val="22"/>
          <w:szCs w:val="22"/>
        </w:rPr>
        <w:t xml:space="preserve">e </w:t>
      </w:r>
      <w:r w:rsidR="003F788B" w:rsidRPr="007B7F65">
        <w:rPr>
          <w:rFonts w:ascii="Garamond" w:hAnsi="Garamond" w:cs="Times New Roman"/>
          <w:sz w:val="22"/>
          <w:szCs w:val="22"/>
        </w:rPr>
        <w:t>l</w:t>
      </w:r>
      <w:r w:rsidR="00024BA7" w:rsidRPr="007B7F65">
        <w:rPr>
          <w:rFonts w:ascii="Garamond" w:hAnsi="Garamond" w:cs="Times New Roman"/>
          <w:sz w:val="22"/>
          <w:szCs w:val="22"/>
        </w:rPr>
        <w:t>’Application</w:t>
      </w:r>
      <w:r w:rsidR="00674295" w:rsidRPr="007B7F65">
        <w:rPr>
          <w:rFonts w:ascii="Garamond" w:hAnsi="Garamond" w:cs="Times New Roman"/>
          <w:sz w:val="22"/>
          <w:szCs w:val="22"/>
        </w:rPr>
        <w:t xml:space="preserve">. </w:t>
      </w:r>
    </w:p>
    <w:p w14:paraId="1008A04E" w14:textId="35FA7D98" w:rsidR="00674295" w:rsidRPr="007B7F65" w:rsidRDefault="00674295" w:rsidP="007C683E">
      <w:pPr>
        <w:pStyle w:val="Corps"/>
        <w:widowControl w:val="0"/>
        <w:jc w:val="both"/>
        <w:rPr>
          <w:rFonts w:ascii="Garamond" w:hAnsi="Garamond" w:cs="Times New Roman"/>
          <w:sz w:val="22"/>
          <w:szCs w:val="22"/>
        </w:rPr>
      </w:pPr>
    </w:p>
    <w:p w14:paraId="2698D1FB" w14:textId="6B798D43" w:rsidR="000A2240" w:rsidRPr="007B7F65" w:rsidRDefault="000A2240" w:rsidP="000A2240">
      <w:pPr>
        <w:jc w:val="both"/>
        <w:rPr>
          <w:rFonts w:ascii="Garamond" w:hAnsi="Garamond" w:cs="Times New Roman"/>
          <w:color w:val="000000" w:themeColor="text1"/>
          <w:sz w:val="22"/>
          <w:szCs w:val="22"/>
        </w:rPr>
      </w:pPr>
      <w:r w:rsidRPr="007B7F65">
        <w:rPr>
          <w:rFonts w:ascii="Garamond" w:hAnsi="Garamond" w:cs="Times New Roman"/>
          <w:color w:val="000000" w:themeColor="text1"/>
          <w:sz w:val="22"/>
          <w:szCs w:val="22"/>
        </w:rPr>
        <w:t xml:space="preserve">Il est possible de contacter </w:t>
      </w:r>
      <w:r w:rsidR="00024BA7" w:rsidRPr="007B7F65">
        <w:rPr>
          <w:rFonts w:ascii="Garamond" w:hAnsi="Garamond" w:cs="Times New Roman"/>
          <w:color w:val="000000" w:themeColor="text1"/>
          <w:sz w:val="22"/>
          <w:szCs w:val="22"/>
        </w:rPr>
        <w:t>la Société</w:t>
      </w:r>
      <w:r w:rsidRPr="007B7F65">
        <w:rPr>
          <w:rFonts w:ascii="Garamond" w:hAnsi="Garamond" w:cs="Times New Roman"/>
          <w:color w:val="000000" w:themeColor="text1"/>
          <w:sz w:val="22"/>
          <w:szCs w:val="22"/>
        </w:rPr>
        <w:t xml:space="preserve"> à l'adresse indiquée en tête des présentes, par courrier électronique à l’adresse</w:t>
      </w:r>
      <w:r w:rsidR="00BC48F1" w:rsidRPr="007B7F65">
        <w:rPr>
          <w:sz w:val="22"/>
          <w:szCs w:val="22"/>
        </w:rPr>
        <w:t xml:space="preserve"> </w:t>
      </w:r>
      <w:r w:rsidR="00BC48F1" w:rsidRPr="007B7F65">
        <w:rPr>
          <w:rFonts w:ascii="Garamond" w:hAnsi="Garamond" w:cs="Times New Roman"/>
          <w:sz w:val="22"/>
          <w:szCs w:val="22"/>
          <w:highlight w:val="yellow"/>
        </w:rPr>
        <w:t>(o)</w:t>
      </w:r>
      <w:r w:rsidR="001547ED" w:rsidRPr="007B7F65">
        <w:rPr>
          <w:rFonts w:ascii="Garamond" w:hAnsi="Garamond" w:cs="Times New Roman"/>
          <w:color w:val="000000" w:themeColor="text1"/>
          <w:sz w:val="22"/>
          <w:szCs w:val="22"/>
        </w:rPr>
        <w:t xml:space="preserve">, ou </w:t>
      </w:r>
      <w:r w:rsidR="00BC48F1" w:rsidRPr="007B7F65">
        <w:rPr>
          <w:rFonts w:ascii="Garamond" w:hAnsi="Garamond" w:cs="Times New Roman"/>
          <w:color w:val="000000" w:themeColor="text1"/>
          <w:sz w:val="22"/>
          <w:szCs w:val="22"/>
        </w:rPr>
        <w:t>encore par messagerie instantanée WhatsApp sur le groupe dédié « </w:t>
      </w:r>
      <w:r w:rsidR="00EE659C" w:rsidRPr="007B7F65">
        <w:rPr>
          <w:rFonts w:ascii="Garamond" w:hAnsi="Garamond" w:cs="Times New Roman"/>
          <w:sz w:val="22"/>
          <w:szCs w:val="22"/>
          <w:highlight w:val="yellow"/>
        </w:rPr>
        <w:t>(o)</w:t>
      </w:r>
      <w:r w:rsidR="00EE659C" w:rsidRPr="007B7F65">
        <w:rPr>
          <w:rFonts w:ascii="Garamond" w:hAnsi="Garamond" w:cs="Times New Roman"/>
          <w:sz w:val="22"/>
          <w:szCs w:val="22"/>
        </w:rPr>
        <w:t xml:space="preserve"> </w:t>
      </w:r>
      <w:r w:rsidR="00BC48F1" w:rsidRPr="007B7F65">
        <w:rPr>
          <w:rFonts w:ascii="Garamond" w:hAnsi="Garamond" w:cs="Times New Roman"/>
          <w:color w:val="000000" w:themeColor="text1"/>
          <w:sz w:val="22"/>
          <w:szCs w:val="22"/>
        </w:rPr>
        <w:t>».</w:t>
      </w:r>
    </w:p>
    <w:p w14:paraId="4657E875" w14:textId="77777777" w:rsidR="009252EE" w:rsidRPr="007B7F65" w:rsidRDefault="009252EE" w:rsidP="007A10EF">
      <w:pPr>
        <w:jc w:val="both"/>
        <w:rPr>
          <w:rFonts w:ascii="Garamond" w:hAnsi="Garamond" w:cs="Times New Roman"/>
          <w:sz w:val="22"/>
          <w:szCs w:val="22"/>
        </w:rPr>
      </w:pPr>
    </w:p>
    <w:p w14:paraId="501BACD3" w14:textId="77777777" w:rsidR="009252EE" w:rsidRPr="007B7F65" w:rsidRDefault="009252EE" w:rsidP="009252EE">
      <w:pPr>
        <w:pStyle w:val="Corps"/>
        <w:widowControl w:val="0"/>
        <w:jc w:val="both"/>
        <w:rPr>
          <w:rFonts w:ascii="Garamond" w:hAnsi="Garamond" w:cs="Times New Roman"/>
          <w:sz w:val="22"/>
          <w:szCs w:val="22"/>
        </w:rPr>
      </w:pPr>
      <w:r w:rsidRPr="007B7F65">
        <w:rPr>
          <w:rStyle w:val="Numrodepage"/>
          <w:rFonts w:ascii="Garamond" w:hAnsi="Garamond" w:cs="Times New Roman"/>
          <w:b/>
          <w:bCs/>
          <w:color w:val="00000A"/>
          <w:sz w:val="22"/>
          <w:szCs w:val="22"/>
          <w:u w:val="single"/>
        </w:rPr>
        <w:t>ARTICLE 1 : DÉFINITION</w:t>
      </w:r>
    </w:p>
    <w:p w14:paraId="2321A876" w14:textId="77777777" w:rsidR="00055CA9" w:rsidRPr="007B7F65" w:rsidRDefault="00055CA9" w:rsidP="00EB0CAE">
      <w:pPr>
        <w:jc w:val="both"/>
        <w:rPr>
          <w:rFonts w:ascii="Garamond" w:hAnsi="Garamond" w:cs="Times New Roman"/>
          <w:sz w:val="22"/>
          <w:szCs w:val="22"/>
          <w:highlight w:val="yellow"/>
        </w:rPr>
      </w:pPr>
    </w:p>
    <w:p w14:paraId="7D762EA3" w14:textId="21315401" w:rsidR="00EB0CAE" w:rsidRPr="007B7F65" w:rsidRDefault="00EB0CAE" w:rsidP="00EB0CAE">
      <w:pPr>
        <w:numPr>
          <w:ilvl w:val="0"/>
          <w:numId w:val="32"/>
        </w:numPr>
        <w:jc w:val="both"/>
        <w:rPr>
          <w:rFonts w:ascii="Garamond" w:hAnsi="Garamond" w:cs="Times New Roman"/>
          <w:sz w:val="22"/>
          <w:szCs w:val="22"/>
        </w:rPr>
      </w:pPr>
      <w:r w:rsidRPr="007B7F65">
        <w:rPr>
          <w:rFonts w:ascii="Garamond" w:hAnsi="Garamond" w:cs="Times New Roman"/>
          <w:b/>
          <w:bCs/>
          <w:sz w:val="22"/>
          <w:szCs w:val="22"/>
          <w:u w:val="single"/>
        </w:rPr>
        <w:t>Application </w:t>
      </w:r>
      <w:r w:rsidRPr="007B7F65">
        <w:rPr>
          <w:rFonts w:ascii="Garamond" w:hAnsi="Garamond" w:cs="Times New Roman"/>
          <w:sz w:val="22"/>
          <w:szCs w:val="22"/>
        </w:rPr>
        <w:t>: désigne l’Application mobile « </w:t>
      </w:r>
      <w:r w:rsidR="00BC48F1" w:rsidRPr="007B7F65">
        <w:rPr>
          <w:rFonts w:ascii="Garamond" w:hAnsi="Garamond" w:cs="Times New Roman"/>
          <w:sz w:val="22"/>
          <w:szCs w:val="22"/>
          <w:highlight w:val="yellow"/>
        </w:rPr>
        <w:t>(o)</w:t>
      </w:r>
      <w:r w:rsidRPr="007B7F65">
        <w:rPr>
          <w:rFonts w:ascii="Garamond" w:hAnsi="Garamond" w:cs="Times New Roman"/>
          <w:sz w:val="22"/>
          <w:szCs w:val="22"/>
        </w:rPr>
        <w:t> » éditée par la Société et disponible sur les plateformes de téléchargement ;</w:t>
      </w:r>
    </w:p>
    <w:p w14:paraId="415A9EA7" w14:textId="77777777" w:rsidR="00055CA9" w:rsidRPr="007B7F65" w:rsidRDefault="00055CA9" w:rsidP="00055CA9">
      <w:pPr>
        <w:jc w:val="both"/>
        <w:rPr>
          <w:rFonts w:ascii="Garamond" w:hAnsi="Garamond" w:cs="Times New Roman"/>
          <w:sz w:val="22"/>
          <w:szCs w:val="22"/>
          <w:highlight w:val="yellow"/>
        </w:rPr>
      </w:pPr>
    </w:p>
    <w:p w14:paraId="3E6631AF" w14:textId="063DAE7C" w:rsidR="00BC3A0F" w:rsidRPr="007B7F65" w:rsidRDefault="00BC3A0F" w:rsidP="00BC3A0F">
      <w:pPr>
        <w:numPr>
          <w:ilvl w:val="0"/>
          <w:numId w:val="32"/>
        </w:numPr>
        <w:jc w:val="both"/>
        <w:rPr>
          <w:rFonts w:ascii="Garamond" w:hAnsi="Garamond" w:cs="Times New Roman"/>
          <w:sz w:val="22"/>
          <w:szCs w:val="22"/>
        </w:rPr>
      </w:pPr>
      <w:r w:rsidRPr="007B7F65">
        <w:rPr>
          <w:rFonts w:ascii="Garamond" w:hAnsi="Garamond" w:cs="Times New Roman"/>
          <w:b/>
          <w:sz w:val="22"/>
          <w:szCs w:val="22"/>
          <w:u w:val="single"/>
        </w:rPr>
        <w:t xml:space="preserve">Client(s) </w:t>
      </w:r>
      <w:r w:rsidRPr="007B7F65">
        <w:rPr>
          <w:rFonts w:ascii="Garamond" w:hAnsi="Garamond" w:cs="Times New Roman"/>
          <w:sz w:val="22"/>
          <w:szCs w:val="22"/>
        </w:rPr>
        <w:t xml:space="preserve">: désigne </w:t>
      </w:r>
      <w:r w:rsidRPr="009B710D">
        <w:rPr>
          <w:rFonts w:ascii="Garamond" w:hAnsi="Garamond" w:cs="Times New Roman"/>
          <w:sz w:val="22"/>
          <w:szCs w:val="22"/>
        </w:rPr>
        <w:t>tout client de la Société à qui le Prestataire fournit la Mission pour le compte de la Société ;</w:t>
      </w:r>
    </w:p>
    <w:p w14:paraId="363F888C" w14:textId="77777777" w:rsidR="00BC3A0F" w:rsidRPr="007B7F65" w:rsidRDefault="00BC3A0F" w:rsidP="00055CA9">
      <w:pPr>
        <w:jc w:val="both"/>
        <w:rPr>
          <w:rFonts w:ascii="Garamond" w:hAnsi="Garamond" w:cs="Times New Roman"/>
          <w:sz w:val="22"/>
          <w:szCs w:val="22"/>
          <w:highlight w:val="yellow"/>
        </w:rPr>
      </w:pPr>
    </w:p>
    <w:p w14:paraId="3A7746D6" w14:textId="5F55D84F" w:rsidR="009252EE" w:rsidRPr="007B7F65" w:rsidRDefault="009252EE" w:rsidP="009252EE">
      <w:pPr>
        <w:numPr>
          <w:ilvl w:val="0"/>
          <w:numId w:val="32"/>
        </w:numPr>
        <w:jc w:val="both"/>
        <w:rPr>
          <w:rFonts w:ascii="Garamond" w:hAnsi="Garamond" w:cs="Times New Roman"/>
          <w:sz w:val="22"/>
          <w:szCs w:val="22"/>
        </w:rPr>
      </w:pPr>
      <w:r w:rsidRPr="007B7F65">
        <w:rPr>
          <w:rFonts w:ascii="Garamond" w:hAnsi="Garamond" w:cs="Times New Roman"/>
          <w:b/>
          <w:sz w:val="22"/>
          <w:szCs w:val="22"/>
          <w:u w:val="single"/>
        </w:rPr>
        <w:t>Compte</w:t>
      </w:r>
      <w:r w:rsidRPr="007B7F65">
        <w:rPr>
          <w:rFonts w:ascii="Garamond" w:hAnsi="Garamond" w:cs="Times New Roman"/>
          <w:sz w:val="22"/>
          <w:szCs w:val="22"/>
        </w:rPr>
        <w:t xml:space="preserve"> : désigne l’espace personnalisé accessible sur l</w:t>
      </w:r>
      <w:r w:rsidR="00EB0CAE" w:rsidRPr="007B7F65">
        <w:rPr>
          <w:rFonts w:ascii="Garamond" w:hAnsi="Garamond" w:cs="Times New Roman"/>
          <w:sz w:val="22"/>
          <w:szCs w:val="22"/>
        </w:rPr>
        <w:t>’Application</w:t>
      </w:r>
      <w:r w:rsidRPr="007B7F65">
        <w:rPr>
          <w:rFonts w:ascii="Garamond" w:hAnsi="Garamond" w:cs="Times New Roman"/>
          <w:sz w:val="22"/>
          <w:szCs w:val="22"/>
        </w:rPr>
        <w:t xml:space="preserve">, permettant au </w:t>
      </w:r>
      <w:r w:rsidR="00146AA9" w:rsidRPr="007B7F65">
        <w:rPr>
          <w:rFonts w:ascii="Garamond" w:hAnsi="Garamond" w:cs="Times New Roman"/>
          <w:sz w:val="22"/>
          <w:szCs w:val="22"/>
        </w:rPr>
        <w:t>Prestataire</w:t>
      </w:r>
      <w:r w:rsidR="00EE659C" w:rsidRPr="007B7F65">
        <w:rPr>
          <w:rFonts w:ascii="Garamond" w:hAnsi="Garamond" w:cs="Times New Roman"/>
          <w:sz w:val="22"/>
          <w:szCs w:val="22"/>
        </w:rPr>
        <w:t xml:space="preserve"> </w:t>
      </w:r>
      <w:r w:rsidRPr="007B7F65">
        <w:rPr>
          <w:rFonts w:ascii="Garamond" w:hAnsi="Garamond" w:cs="Times New Roman"/>
          <w:sz w:val="22"/>
          <w:szCs w:val="22"/>
        </w:rPr>
        <w:t xml:space="preserve">d’accéder à l’ensemble des fonctionnalités proposées par </w:t>
      </w:r>
      <w:r w:rsidR="00EB0CAE" w:rsidRPr="007B7F65">
        <w:rPr>
          <w:rFonts w:ascii="Garamond" w:hAnsi="Garamond" w:cs="Times New Roman"/>
          <w:sz w:val="22"/>
          <w:szCs w:val="22"/>
        </w:rPr>
        <w:t>la Société</w:t>
      </w:r>
      <w:r w:rsidRPr="007B7F65">
        <w:rPr>
          <w:rFonts w:ascii="Garamond" w:hAnsi="Garamond" w:cs="Times New Roman"/>
          <w:sz w:val="22"/>
          <w:szCs w:val="22"/>
        </w:rPr>
        <w:t xml:space="preserve"> ; </w:t>
      </w:r>
    </w:p>
    <w:p w14:paraId="0CE550D1" w14:textId="77777777" w:rsidR="009252EE" w:rsidRPr="007B7F65" w:rsidRDefault="009252EE" w:rsidP="009252EE">
      <w:pPr>
        <w:jc w:val="both"/>
        <w:rPr>
          <w:rFonts w:ascii="Garamond" w:hAnsi="Garamond" w:cs="Times New Roman"/>
          <w:sz w:val="22"/>
          <w:szCs w:val="22"/>
          <w:highlight w:val="yellow"/>
        </w:rPr>
      </w:pPr>
    </w:p>
    <w:p w14:paraId="545A29EE" w14:textId="7263791D" w:rsidR="009252EE" w:rsidRPr="007B7F65" w:rsidRDefault="009252EE" w:rsidP="009252EE">
      <w:pPr>
        <w:numPr>
          <w:ilvl w:val="0"/>
          <w:numId w:val="32"/>
        </w:numPr>
        <w:jc w:val="both"/>
        <w:rPr>
          <w:rFonts w:ascii="Garamond" w:hAnsi="Garamond" w:cs="Times New Roman"/>
          <w:sz w:val="22"/>
          <w:szCs w:val="22"/>
        </w:rPr>
      </w:pPr>
      <w:r w:rsidRPr="007B7F65">
        <w:rPr>
          <w:rFonts w:ascii="Garamond" w:hAnsi="Garamond" w:cs="Times New Roman"/>
          <w:b/>
          <w:sz w:val="22"/>
          <w:szCs w:val="22"/>
          <w:u w:val="single"/>
        </w:rPr>
        <w:t xml:space="preserve">Contenu </w:t>
      </w:r>
      <w:r w:rsidRPr="007B7F65">
        <w:rPr>
          <w:rFonts w:ascii="Garamond" w:hAnsi="Garamond" w:cs="Times New Roman"/>
          <w:sz w:val="22"/>
          <w:szCs w:val="22"/>
        </w:rPr>
        <w:t xml:space="preserve">: désigne tout(e) texte, graphique, image, musique, vidéo ou autre élément susceptible d’être mis en ligne par un </w:t>
      </w:r>
      <w:r w:rsidR="00E712A1" w:rsidRPr="007B7F65">
        <w:rPr>
          <w:rFonts w:ascii="Garamond" w:hAnsi="Garamond" w:cs="Times New Roman"/>
          <w:sz w:val="22"/>
          <w:szCs w:val="22"/>
        </w:rPr>
        <w:t>P</w:t>
      </w:r>
      <w:r w:rsidR="00146AA9" w:rsidRPr="007B7F65">
        <w:rPr>
          <w:rFonts w:ascii="Garamond" w:hAnsi="Garamond" w:cs="Times New Roman"/>
          <w:sz w:val="22"/>
          <w:szCs w:val="22"/>
        </w:rPr>
        <w:t>restataire</w:t>
      </w:r>
      <w:r w:rsidRPr="007B7F65">
        <w:rPr>
          <w:rFonts w:ascii="Garamond" w:hAnsi="Garamond" w:cs="Times New Roman"/>
          <w:sz w:val="22"/>
          <w:szCs w:val="22"/>
        </w:rPr>
        <w:t xml:space="preserve"> ;</w:t>
      </w:r>
    </w:p>
    <w:p w14:paraId="7DDE13E8" w14:textId="77777777" w:rsidR="00AC2114" w:rsidRPr="007B7F65" w:rsidRDefault="00AC2114" w:rsidP="00AC2114">
      <w:pPr>
        <w:ind w:left="360"/>
        <w:rPr>
          <w:rFonts w:ascii="Garamond" w:hAnsi="Garamond" w:cs="Times New Roman"/>
          <w:sz w:val="22"/>
          <w:szCs w:val="22"/>
        </w:rPr>
      </w:pPr>
    </w:p>
    <w:p w14:paraId="0A691F2F" w14:textId="30D57FB6" w:rsidR="00AC2114" w:rsidRPr="007B7F65" w:rsidRDefault="00BC7875" w:rsidP="009252EE">
      <w:pPr>
        <w:numPr>
          <w:ilvl w:val="0"/>
          <w:numId w:val="32"/>
        </w:numPr>
        <w:jc w:val="both"/>
        <w:rPr>
          <w:rFonts w:ascii="Garamond" w:hAnsi="Garamond" w:cs="Times New Roman"/>
          <w:sz w:val="22"/>
          <w:szCs w:val="22"/>
        </w:rPr>
      </w:pPr>
      <w:r>
        <w:rPr>
          <w:rFonts w:ascii="Garamond" w:hAnsi="Garamond" w:cs="Times New Roman"/>
          <w:b/>
          <w:bCs/>
          <w:sz w:val="22"/>
          <w:szCs w:val="22"/>
          <w:u w:val="single"/>
        </w:rPr>
        <w:t xml:space="preserve">CGU </w:t>
      </w:r>
      <w:r w:rsidR="00AC2114" w:rsidRPr="007B7F65">
        <w:rPr>
          <w:rFonts w:ascii="Garamond" w:hAnsi="Garamond" w:cs="Times New Roman"/>
          <w:sz w:val="22"/>
          <w:szCs w:val="22"/>
        </w:rPr>
        <w:t xml:space="preserve">: </w:t>
      </w:r>
      <w:r w:rsidR="0028491B" w:rsidRPr="007B7F65">
        <w:rPr>
          <w:rFonts w:ascii="Garamond" w:hAnsi="Garamond" w:cs="Times New Roman"/>
          <w:sz w:val="22"/>
          <w:szCs w:val="22"/>
        </w:rPr>
        <w:t xml:space="preserve">désigne les présentes </w:t>
      </w:r>
      <w:r w:rsidR="00EE659C" w:rsidRPr="007B7F65">
        <w:rPr>
          <w:rFonts w:ascii="Garamond" w:hAnsi="Garamond" w:cs="Times New Roman"/>
          <w:sz w:val="22"/>
          <w:szCs w:val="22"/>
        </w:rPr>
        <w:t xml:space="preserve">conditions générales d’utilisation </w:t>
      </w:r>
      <w:r w:rsidR="0028491B" w:rsidRPr="007B7F65">
        <w:rPr>
          <w:rFonts w:ascii="Garamond" w:hAnsi="Garamond" w:cs="Times New Roman"/>
          <w:sz w:val="22"/>
          <w:szCs w:val="22"/>
        </w:rPr>
        <w:t>conclu</w:t>
      </w:r>
      <w:r>
        <w:rPr>
          <w:rFonts w:ascii="Garamond" w:hAnsi="Garamond" w:cs="Times New Roman"/>
          <w:sz w:val="22"/>
          <w:szCs w:val="22"/>
        </w:rPr>
        <w:t>es</w:t>
      </w:r>
      <w:r w:rsidR="0028491B" w:rsidRPr="007B7F65">
        <w:rPr>
          <w:rFonts w:ascii="Garamond" w:hAnsi="Garamond" w:cs="Times New Roman"/>
          <w:sz w:val="22"/>
          <w:szCs w:val="22"/>
        </w:rPr>
        <w:t xml:space="preserve"> entre le Prestataire et la Société ;</w:t>
      </w:r>
    </w:p>
    <w:p w14:paraId="22077EA8" w14:textId="77777777" w:rsidR="009252EE" w:rsidRPr="007B7F65" w:rsidRDefault="009252EE" w:rsidP="009252EE">
      <w:pPr>
        <w:shd w:val="clear" w:color="auto" w:fill="FFFFFF"/>
        <w:jc w:val="both"/>
        <w:rPr>
          <w:rStyle w:val="Numrodepage"/>
          <w:rFonts w:ascii="Garamond" w:eastAsia="Times New Roman" w:hAnsi="Garamond" w:cs="Times New Roman"/>
          <w:color w:val="000000" w:themeColor="text1"/>
          <w:sz w:val="22"/>
          <w:szCs w:val="22"/>
          <w:highlight w:val="yellow"/>
          <w:lang w:eastAsia="fr-FR"/>
        </w:rPr>
      </w:pPr>
    </w:p>
    <w:p w14:paraId="1492BBCA" w14:textId="3CE9F2F5" w:rsidR="009252EE" w:rsidRPr="007B7F65" w:rsidRDefault="009252EE" w:rsidP="009252EE">
      <w:pPr>
        <w:numPr>
          <w:ilvl w:val="0"/>
          <w:numId w:val="32"/>
        </w:numPr>
        <w:jc w:val="both"/>
        <w:rPr>
          <w:rFonts w:ascii="Garamond" w:hAnsi="Garamond" w:cs="Times New Roman"/>
          <w:sz w:val="22"/>
          <w:szCs w:val="22"/>
        </w:rPr>
      </w:pPr>
      <w:r w:rsidRPr="007B7F65">
        <w:rPr>
          <w:rFonts w:ascii="Garamond" w:hAnsi="Garamond" w:cs="Times New Roman"/>
          <w:b/>
          <w:sz w:val="22"/>
          <w:szCs w:val="22"/>
          <w:u w:val="single"/>
        </w:rPr>
        <w:t>Données Personnelles</w:t>
      </w:r>
      <w:r w:rsidRPr="007B7F65">
        <w:rPr>
          <w:rFonts w:ascii="Garamond" w:hAnsi="Garamond" w:cs="Times New Roman"/>
          <w:sz w:val="22"/>
          <w:szCs w:val="22"/>
        </w:rPr>
        <w:t xml:space="preserve"> : désigne les données à caractère personnel au sens du règlement n°2016/679 dit règlement général sur la protection des données (« </w:t>
      </w:r>
      <w:r w:rsidRPr="007B7F65">
        <w:rPr>
          <w:rFonts w:ascii="Garamond" w:hAnsi="Garamond" w:cs="Times New Roman"/>
          <w:b/>
          <w:bCs/>
          <w:sz w:val="22"/>
          <w:szCs w:val="22"/>
        </w:rPr>
        <w:t>RGPD</w:t>
      </w:r>
      <w:r w:rsidRPr="007B7F65">
        <w:rPr>
          <w:rFonts w:ascii="Garamond" w:hAnsi="Garamond" w:cs="Times New Roman"/>
          <w:sz w:val="22"/>
          <w:szCs w:val="22"/>
        </w:rPr>
        <w:t xml:space="preserve"> ») que </w:t>
      </w:r>
      <w:r w:rsidR="00824767" w:rsidRPr="007B7F65">
        <w:rPr>
          <w:rFonts w:ascii="Garamond" w:hAnsi="Garamond" w:cs="Times New Roman"/>
          <w:sz w:val="22"/>
          <w:szCs w:val="22"/>
        </w:rPr>
        <w:t>la Société</w:t>
      </w:r>
      <w:r w:rsidRPr="007B7F65">
        <w:rPr>
          <w:rFonts w:ascii="Garamond" w:hAnsi="Garamond" w:cs="Times New Roman"/>
          <w:sz w:val="22"/>
          <w:szCs w:val="22"/>
        </w:rPr>
        <w:t xml:space="preserve"> collecte, saisit, renseigne, transmet ou traite dans le cadre de </w:t>
      </w:r>
      <w:r w:rsidR="00824767" w:rsidRPr="007B7F65">
        <w:rPr>
          <w:rFonts w:ascii="Garamond" w:hAnsi="Garamond" w:cs="Times New Roman"/>
          <w:sz w:val="22"/>
          <w:szCs w:val="22"/>
        </w:rPr>
        <w:t>la fourniture des Services sur</w:t>
      </w:r>
      <w:r w:rsidRPr="007B7F65">
        <w:rPr>
          <w:rFonts w:ascii="Garamond" w:hAnsi="Garamond" w:cs="Times New Roman"/>
          <w:sz w:val="22"/>
          <w:szCs w:val="22"/>
        </w:rPr>
        <w:t xml:space="preserve"> l</w:t>
      </w:r>
      <w:r w:rsidR="00E7221E" w:rsidRPr="007B7F65">
        <w:rPr>
          <w:rFonts w:ascii="Garamond" w:hAnsi="Garamond" w:cs="Times New Roman"/>
          <w:sz w:val="22"/>
          <w:szCs w:val="22"/>
        </w:rPr>
        <w:t xml:space="preserve">’Application </w:t>
      </w:r>
      <w:r w:rsidRPr="007B7F65">
        <w:rPr>
          <w:rFonts w:ascii="Garamond" w:hAnsi="Garamond" w:cs="Times New Roman"/>
          <w:sz w:val="22"/>
          <w:szCs w:val="22"/>
        </w:rPr>
        <w:t>;</w:t>
      </w:r>
    </w:p>
    <w:p w14:paraId="5C3AF62B" w14:textId="77777777" w:rsidR="009252EE" w:rsidRPr="007B7F65" w:rsidRDefault="009252EE" w:rsidP="009252EE">
      <w:pPr>
        <w:jc w:val="both"/>
        <w:rPr>
          <w:rFonts w:ascii="Garamond" w:hAnsi="Garamond" w:cs="Times New Roman"/>
          <w:sz w:val="22"/>
          <w:szCs w:val="22"/>
          <w:highlight w:val="yellow"/>
        </w:rPr>
      </w:pPr>
    </w:p>
    <w:p w14:paraId="5D02BBE4" w14:textId="77777777" w:rsidR="009252EE" w:rsidRPr="007B7F65" w:rsidRDefault="009252EE" w:rsidP="009252EE">
      <w:pPr>
        <w:numPr>
          <w:ilvl w:val="0"/>
          <w:numId w:val="32"/>
        </w:numPr>
        <w:jc w:val="both"/>
        <w:rPr>
          <w:rFonts w:ascii="Garamond" w:hAnsi="Garamond" w:cs="Times New Roman"/>
          <w:sz w:val="22"/>
          <w:szCs w:val="22"/>
        </w:rPr>
      </w:pPr>
      <w:r w:rsidRPr="007B7F65">
        <w:rPr>
          <w:rFonts w:ascii="Garamond" w:hAnsi="Garamond" w:cs="Times New Roman"/>
          <w:b/>
          <w:sz w:val="22"/>
          <w:szCs w:val="22"/>
          <w:u w:val="single"/>
        </w:rPr>
        <w:t>Droit de Propriété Intellectuelle</w:t>
      </w:r>
      <w:r w:rsidRPr="007B7F65">
        <w:rPr>
          <w:rFonts w:ascii="Garamond" w:hAnsi="Garamond" w:cs="Times New Roman"/>
          <w:sz w:val="22"/>
          <w:szCs w:val="22"/>
        </w:rPr>
        <w:t xml:space="preserve"> : désigne l’ensemble des droits de propriété littéraire et artistique (droit d’auteur et droit voisin), de propriété industrielle (marque, dessin et modèle et brevet) prévus dans le Code de propriété intellectuelle et les Traités internationaux ;</w:t>
      </w:r>
    </w:p>
    <w:p w14:paraId="4CEF05B9" w14:textId="77777777" w:rsidR="009252EE" w:rsidRPr="007B7F65" w:rsidRDefault="009252EE" w:rsidP="003035C3">
      <w:pPr>
        <w:jc w:val="both"/>
        <w:rPr>
          <w:rFonts w:ascii="Garamond" w:hAnsi="Garamond" w:cs="Times New Roman"/>
          <w:sz w:val="22"/>
          <w:szCs w:val="22"/>
        </w:rPr>
      </w:pPr>
    </w:p>
    <w:p w14:paraId="08BB79A1" w14:textId="68BDCB0E" w:rsidR="009252EE" w:rsidRPr="007B7F65" w:rsidRDefault="009252EE" w:rsidP="009252EE">
      <w:pPr>
        <w:numPr>
          <w:ilvl w:val="0"/>
          <w:numId w:val="32"/>
        </w:numPr>
        <w:jc w:val="both"/>
        <w:rPr>
          <w:rFonts w:ascii="Garamond" w:hAnsi="Garamond" w:cs="Times New Roman"/>
          <w:sz w:val="22"/>
          <w:szCs w:val="22"/>
        </w:rPr>
      </w:pPr>
      <w:r w:rsidRPr="007B7F65">
        <w:rPr>
          <w:rFonts w:ascii="Garamond" w:hAnsi="Garamond" w:cs="Times New Roman"/>
          <w:b/>
          <w:sz w:val="22"/>
          <w:szCs w:val="22"/>
          <w:u w:val="single"/>
        </w:rPr>
        <w:t>Identifiants</w:t>
      </w:r>
      <w:r w:rsidRPr="007B7F65">
        <w:rPr>
          <w:rFonts w:ascii="Garamond" w:hAnsi="Garamond" w:cs="Times New Roman"/>
          <w:sz w:val="22"/>
          <w:szCs w:val="22"/>
        </w:rPr>
        <w:t> : désigne tant l’identifiant propre d</w:t>
      </w:r>
      <w:r w:rsidR="00824767" w:rsidRPr="007B7F65">
        <w:rPr>
          <w:rFonts w:ascii="Garamond" w:hAnsi="Garamond" w:cs="Times New Roman"/>
          <w:sz w:val="22"/>
          <w:szCs w:val="22"/>
        </w:rPr>
        <w:t xml:space="preserve">u Prestataire </w:t>
      </w:r>
      <w:r w:rsidRPr="007B7F65">
        <w:rPr>
          <w:rFonts w:ascii="Garamond" w:hAnsi="Garamond" w:cs="Times New Roman"/>
          <w:sz w:val="22"/>
          <w:szCs w:val="22"/>
        </w:rPr>
        <w:t xml:space="preserve">que le mot de passe de connexion choisi par </w:t>
      </w:r>
      <w:r w:rsidR="00824767" w:rsidRPr="007B7F65">
        <w:rPr>
          <w:rFonts w:ascii="Garamond" w:hAnsi="Garamond" w:cs="Times New Roman"/>
          <w:sz w:val="22"/>
          <w:szCs w:val="22"/>
        </w:rPr>
        <w:t>le Prestataire</w:t>
      </w:r>
      <w:r w:rsidR="00BC3A0F" w:rsidRPr="007B7F65">
        <w:rPr>
          <w:rFonts w:ascii="Garamond" w:hAnsi="Garamond" w:cs="Times New Roman"/>
          <w:sz w:val="22"/>
          <w:szCs w:val="22"/>
        </w:rPr>
        <w:t> ;</w:t>
      </w:r>
    </w:p>
    <w:p w14:paraId="36E07FCB" w14:textId="77777777" w:rsidR="00EE659C" w:rsidRPr="007B7F65" w:rsidRDefault="00EE659C" w:rsidP="00EE659C">
      <w:pPr>
        <w:ind w:left="360"/>
        <w:rPr>
          <w:rFonts w:ascii="Garamond" w:hAnsi="Garamond" w:cs="Times New Roman"/>
          <w:sz w:val="22"/>
          <w:szCs w:val="22"/>
        </w:rPr>
      </w:pPr>
    </w:p>
    <w:p w14:paraId="5D93510E" w14:textId="0B3ABBB6" w:rsidR="00EE659C" w:rsidRPr="007B7F65" w:rsidRDefault="00EE659C" w:rsidP="00EE659C">
      <w:pPr>
        <w:numPr>
          <w:ilvl w:val="0"/>
          <w:numId w:val="32"/>
        </w:numPr>
        <w:jc w:val="both"/>
        <w:rPr>
          <w:rFonts w:ascii="Garamond" w:hAnsi="Garamond" w:cs="Times New Roman"/>
          <w:sz w:val="22"/>
          <w:szCs w:val="22"/>
        </w:rPr>
      </w:pPr>
      <w:r w:rsidRPr="007B7F65">
        <w:rPr>
          <w:rFonts w:ascii="Garamond" w:hAnsi="Garamond" w:cs="Times New Roman"/>
          <w:b/>
          <w:bCs/>
          <w:sz w:val="22"/>
          <w:szCs w:val="22"/>
          <w:u w:val="single"/>
        </w:rPr>
        <w:t xml:space="preserve">Prestataire </w:t>
      </w:r>
      <w:r w:rsidRPr="007B7F65">
        <w:rPr>
          <w:rFonts w:ascii="Garamond" w:hAnsi="Garamond" w:cs="Times New Roman"/>
          <w:sz w:val="22"/>
          <w:szCs w:val="22"/>
        </w:rPr>
        <w:t>: désigne le prestataire professionnel indépendant titulaire d’un Compte sur l’Application et fournissant les Missions aux Clients </w:t>
      </w:r>
      <w:r w:rsidR="009B710D">
        <w:rPr>
          <w:rFonts w:ascii="Garamond" w:hAnsi="Garamond" w:cs="Times New Roman"/>
          <w:sz w:val="22"/>
          <w:szCs w:val="22"/>
        </w:rPr>
        <w:t xml:space="preserve">pour le compte de la Société </w:t>
      </w:r>
      <w:r w:rsidRPr="007B7F65">
        <w:rPr>
          <w:rFonts w:ascii="Garamond" w:hAnsi="Garamond" w:cs="Times New Roman"/>
          <w:sz w:val="22"/>
          <w:szCs w:val="22"/>
        </w:rPr>
        <w:t>;</w:t>
      </w:r>
    </w:p>
    <w:p w14:paraId="77997CC5" w14:textId="77777777" w:rsidR="00EE659C" w:rsidRPr="007B7F65" w:rsidRDefault="00EE659C" w:rsidP="00EE659C">
      <w:pPr>
        <w:jc w:val="both"/>
        <w:rPr>
          <w:rFonts w:ascii="Garamond" w:hAnsi="Garamond" w:cs="Times New Roman"/>
          <w:sz w:val="22"/>
          <w:szCs w:val="22"/>
          <w:highlight w:val="yellow"/>
        </w:rPr>
      </w:pPr>
    </w:p>
    <w:p w14:paraId="26AF8726" w14:textId="2BDBFF31" w:rsidR="00EE659C" w:rsidRPr="009B710D" w:rsidRDefault="00EE659C" w:rsidP="00EE659C">
      <w:pPr>
        <w:numPr>
          <w:ilvl w:val="0"/>
          <w:numId w:val="32"/>
        </w:numPr>
        <w:jc w:val="both"/>
        <w:rPr>
          <w:rFonts w:ascii="Garamond" w:hAnsi="Garamond" w:cs="Times New Roman"/>
          <w:sz w:val="22"/>
          <w:szCs w:val="22"/>
        </w:rPr>
      </w:pPr>
      <w:r w:rsidRPr="007B7F65">
        <w:rPr>
          <w:rFonts w:ascii="Garamond" w:hAnsi="Garamond" w:cs="Times New Roman"/>
          <w:b/>
          <w:bCs/>
          <w:sz w:val="22"/>
          <w:szCs w:val="22"/>
          <w:u w:val="single"/>
        </w:rPr>
        <w:t>Mission </w:t>
      </w:r>
      <w:r w:rsidRPr="007B7F65">
        <w:rPr>
          <w:rFonts w:ascii="Garamond" w:hAnsi="Garamond" w:cs="Times New Roman"/>
          <w:sz w:val="22"/>
          <w:szCs w:val="22"/>
        </w:rPr>
        <w:t xml:space="preserve">: désigne toute </w:t>
      </w:r>
      <w:r w:rsidR="00BC3A0F" w:rsidRPr="007B7F65">
        <w:rPr>
          <w:rFonts w:ascii="Garamond" w:hAnsi="Garamond" w:cs="Times New Roman"/>
          <w:sz w:val="22"/>
          <w:szCs w:val="22"/>
        </w:rPr>
        <w:t xml:space="preserve">prestation de </w:t>
      </w:r>
      <w:r w:rsidR="00BC3A0F" w:rsidRPr="007B7F65">
        <w:rPr>
          <w:rFonts w:ascii="Garamond" w:hAnsi="Garamond" w:cs="Times New Roman"/>
          <w:sz w:val="22"/>
          <w:szCs w:val="22"/>
          <w:highlight w:val="yellow"/>
        </w:rPr>
        <w:t>(o)</w:t>
      </w:r>
      <w:r w:rsidRPr="007B7F65">
        <w:rPr>
          <w:rFonts w:ascii="Garamond" w:hAnsi="Garamond" w:cs="Times New Roman"/>
          <w:sz w:val="22"/>
          <w:szCs w:val="22"/>
        </w:rPr>
        <w:t xml:space="preserve"> </w:t>
      </w:r>
      <w:r w:rsidR="00BC3A0F" w:rsidRPr="007B7F65">
        <w:rPr>
          <w:rFonts w:ascii="Garamond" w:hAnsi="Garamond" w:cs="Times New Roman"/>
          <w:sz w:val="22"/>
          <w:szCs w:val="22"/>
        </w:rPr>
        <w:t xml:space="preserve">fournie par le </w:t>
      </w:r>
      <w:r w:rsidR="00BC3A0F" w:rsidRPr="009B710D">
        <w:rPr>
          <w:rFonts w:ascii="Garamond" w:hAnsi="Garamond" w:cs="Times New Roman"/>
          <w:sz w:val="22"/>
          <w:szCs w:val="22"/>
        </w:rPr>
        <w:t>Prestataire</w:t>
      </w:r>
      <w:r w:rsidRPr="009B710D">
        <w:rPr>
          <w:rFonts w:ascii="Garamond" w:hAnsi="Garamond" w:cs="Times New Roman"/>
          <w:sz w:val="22"/>
          <w:szCs w:val="22"/>
        </w:rPr>
        <w:t xml:space="preserve"> </w:t>
      </w:r>
      <w:r w:rsidR="00BC3A0F" w:rsidRPr="009B710D">
        <w:rPr>
          <w:rFonts w:ascii="Garamond" w:hAnsi="Garamond" w:cs="Times New Roman"/>
          <w:sz w:val="22"/>
          <w:szCs w:val="22"/>
        </w:rPr>
        <w:t xml:space="preserve">au Client pour le compte de la Société et reportée </w:t>
      </w:r>
      <w:r w:rsidRPr="009B710D">
        <w:rPr>
          <w:rFonts w:ascii="Garamond" w:hAnsi="Garamond" w:cs="Times New Roman"/>
          <w:sz w:val="22"/>
          <w:szCs w:val="22"/>
        </w:rPr>
        <w:t>dans le cadre l’utilisation de l’Application ;</w:t>
      </w:r>
    </w:p>
    <w:p w14:paraId="0F83A92C" w14:textId="77777777" w:rsidR="009252EE" w:rsidRPr="007B7F65" w:rsidRDefault="009252EE" w:rsidP="009252EE">
      <w:pPr>
        <w:shd w:val="clear" w:color="auto" w:fill="FFFFFF"/>
        <w:jc w:val="both"/>
        <w:rPr>
          <w:rStyle w:val="Numrodepage"/>
          <w:rFonts w:ascii="Garamond" w:eastAsia="Times New Roman" w:hAnsi="Garamond" w:cs="Times New Roman"/>
          <w:color w:val="000000" w:themeColor="text1"/>
          <w:sz w:val="22"/>
          <w:szCs w:val="22"/>
          <w:highlight w:val="yellow"/>
          <w:lang w:eastAsia="fr-FR"/>
        </w:rPr>
      </w:pPr>
    </w:p>
    <w:p w14:paraId="35389283" w14:textId="24B8E3FB" w:rsidR="003035C3" w:rsidRPr="007B7F65" w:rsidRDefault="00C17901" w:rsidP="003035C3">
      <w:pPr>
        <w:numPr>
          <w:ilvl w:val="0"/>
          <w:numId w:val="32"/>
        </w:numPr>
        <w:jc w:val="both"/>
        <w:rPr>
          <w:rFonts w:ascii="Garamond" w:hAnsi="Garamond" w:cs="Times New Roman"/>
          <w:sz w:val="22"/>
          <w:szCs w:val="22"/>
        </w:rPr>
      </w:pPr>
      <w:r w:rsidRPr="007B7F65">
        <w:rPr>
          <w:rFonts w:ascii="Garamond" w:hAnsi="Garamond" w:cs="Times New Roman"/>
          <w:b/>
          <w:bCs/>
          <w:sz w:val="22"/>
          <w:szCs w:val="22"/>
          <w:u w:val="single"/>
        </w:rPr>
        <w:t>Service(s)</w:t>
      </w:r>
      <w:r w:rsidRPr="007B7F65">
        <w:rPr>
          <w:rFonts w:ascii="Garamond" w:hAnsi="Garamond" w:cs="Times New Roman"/>
          <w:sz w:val="22"/>
          <w:szCs w:val="22"/>
        </w:rPr>
        <w:t> : désigne tout</w:t>
      </w:r>
      <w:r w:rsidR="00BC3A0F" w:rsidRPr="007B7F65">
        <w:rPr>
          <w:rFonts w:ascii="Garamond" w:hAnsi="Garamond" w:cs="Times New Roman"/>
          <w:sz w:val="22"/>
          <w:szCs w:val="22"/>
        </w:rPr>
        <w:t>e</w:t>
      </w:r>
      <w:r w:rsidRPr="007B7F65">
        <w:rPr>
          <w:rFonts w:ascii="Garamond" w:hAnsi="Garamond" w:cs="Times New Roman"/>
          <w:sz w:val="22"/>
          <w:szCs w:val="22"/>
        </w:rPr>
        <w:t xml:space="preserve"> </w:t>
      </w:r>
      <w:r w:rsidR="00BC3A0F" w:rsidRPr="007B7F65">
        <w:rPr>
          <w:rFonts w:ascii="Garamond" w:hAnsi="Garamond" w:cs="Times New Roman"/>
          <w:sz w:val="22"/>
          <w:szCs w:val="22"/>
        </w:rPr>
        <w:t>fonctionnalité</w:t>
      </w:r>
      <w:r w:rsidRPr="007B7F65">
        <w:rPr>
          <w:rFonts w:ascii="Garamond" w:hAnsi="Garamond" w:cs="Times New Roman"/>
          <w:sz w:val="22"/>
          <w:szCs w:val="22"/>
        </w:rPr>
        <w:t xml:space="preserve"> mis</w:t>
      </w:r>
      <w:r w:rsidR="00BC3A0F" w:rsidRPr="007B7F65">
        <w:rPr>
          <w:rFonts w:ascii="Garamond" w:hAnsi="Garamond" w:cs="Times New Roman"/>
          <w:sz w:val="22"/>
          <w:szCs w:val="22"/>
        </w:rPr>
        <w:t>e</w:t>
      </w:r>
      <w:r w:rsidRPr="007B7F65">
        <w:rPr>
          <w:rFonts w:ascii="Garamond" w:hAnsi="Garamond" w:cs="Times New Roman"/>
          <w:sz w:val="22"/>
          <w:szCs w:val="22"/>
        </w:rPr>
        <w:t xml:space="preserve"> à la disposition du Prestataire sur l’Application</w:t>
      </w:r>
      <w:r w:rsidR="00BC3A0F" w:rsidRPr="007B7F65">
        <w:rPr>
          <w:rFonts w:ascii="Garamond" w:hAnsi="Garamond" w:cs="Times New Roman"/>
          <w:sz w:val="22"/>
          <w:szCs w:val="22"/>
        </w:rPr>
        <w:t>.</w:t>
      </w:r>
    </w:p>
    <w:p w14:paraId="043215E4" w14:textId="77777777" w:rsidR="00BC3A0F" w:rsidRPr="007B7F65" w:rsidRDefault="00BC3A0F" w:rsidP="00BC3A0F">
      <w:pPr>
        <w:rPr>
          <w:rFonts w:ascii="Garamond" w:hAnsi="Garamond" w:cs="Times New Roman"/>
          <w:sz w:val="22"/>
          <w:szCs w:val="22"/>
        </w:rPr>
      </w:pPr>
    </w:p>
    <w:p w14:paraId="6F42245A" w14:textId="77777777" w:rsidR="00702ECF" w:rsidRPr="007B7F65" w:rsidRDefault="00702ECF" w:rsidP="007C683E">
      <w:pPr>
        <w:pStyle w:val="Corps"/>
        <w:widowControl w:val="0"/>
        <w:jc w:val="both"/>
        <w:rPr>
          <w:rFonts w:ascii="Garamond" w:hAnsi="Garamond" w:cs="Times New Roman"/>
          <w:sz w:val="22"/>
          <w:szCs w:val="22"/>
        </w:rPr>
      </w:pPr>
    </w:p>
    <w:p w14:paraId="4039DB29" w14:textId="5453D689" w:rsidR="00702ECF" w:rsidRPr="007B7F65" w:rsidRDefault="00702ECF" w:rsidP="00702ECF">
      <w:pPr>
        <w:pStyle w:val="Corps"/>
        <w:widowControl w:val="0"/>
        <w:jc w:val="both"/>
        <w:rPr>
          <w:rFonts w:ascii="Garamond" w:hAnsi="Garamond" w:cs="Times New Roman"/>
          <w:sz w:val="22"/>
          <w:szCs w:val="22"/>
        </w:rPr>
      </w:pPr>
      <w:r w:rsidRPr="007B7F65">
        <w:rPr>
          <w:rStyle w:val="Numrodepage"/>
          <w:rFonts w:ascii="Garamond" w:hAnsi="Garamond" w:cs="Times New Roman"/>
          <w:b/>
          <w:bCs/>
          <w:color w:val="00000A"/>
          <w:sz w:val="22"/>
          <w:szCs w:val="22"/>
          <w:u w:val="single"/>
        </w:rPr>
        <w:lastRenderedPageBreak/>
        <w:t>ARTICLE 2 : OBJET ET CHAMP D’APPLICATION</w:t>
      </w:r>
    </w:p>
    <w:p w14:paraId="6B8DD255" w14:textId="77777777" w:rsidR="00702ECF" w:rsidRPr="007B7F65" w:rsidRDefault="00702ECF" w:rsidP="007C683E">
      <w:pPr>
        <w:pStyle w:val="Corps"/>
        <w:widowControl w:val="0"/>
        <w:jc w:val="both"/>
        <w:rPr>
          <w:rFonts w:ascii="Garamond" w:hAnsi="Garamond" w:cs="Times New Roman"/>
          <w:sz w:val="22"/>
          <w:szCs w:val="22"/>
        </w:rPr>
      </w:pPr>
    </w:p>
    <w:p w14:paraId="44B69F0C" w14:textId="35621B56" w:rsidR="00BC3A0F" w:rsidRPr="007B7F65" w:rsidRDefault="00D171E1" w:rsidP="00D171E1">
      <w:pPr>
        <w:pStyle w:val="Corps"/>
        <w:widowControl w:val="0"/>
        <w:jc w:val="both"/>
        <w:rPr>
          <w:rStyle w:val="Numrodepage"/>
          <w:rFonts w:ascii="Garamond" w:hAnsi="Garamond" w:cs="Times New Roman"/>
          <w:color w:val="00000A"/>
          <w:sz w:val="22"/>
          <w:szCs w:val="22"/>
        </w:rPr>
      </w:pPr>
      <w:r w:rsidRPr="007B7F65">
        <w:rPr>
          <w:rStyle w:val="Numrodepage"/>
          <w:rFonts w:ascii="Garamond" w:hAnsi="Garamond" w:cs="Times New Roman"/>
          <w:color w:val="00000A"/>
          <w:sz w:val="22"/>
          <w:szCs w:val="22"/>
        </w:rPr>
        <w:t xml:space="preserve">L'Application est une plateforme de </w:t>
      </w:r>
      <w:proofErr w:type="spellStart"/>
      <w:r w:rsidR="00BC3A0F" w:rsidRPr="007B7F65">
        <w:rPr>
          <w:rStyle w:val="Numrodepage"/>
          <w:rFonts w:ascii="Garamond" w:hAnsi="Garamond" w:cs="Times New Roman"/>
          <w:color w:val="00000A"/>
          <w:sz w:val="22"/>
          <w:szCs w:val="22"/>
        </w:rPr>
        <w:t>reporting</w:t>
      </w:r>
      <w:proofErr w:type="spellEnd"/>
      <w:r w:rsidR="00BC3A0F" w:rsidRPr="007B7F65">
        <w:rPr>
          <w:rStyle w:val="Numrodepage"/>
          <w:rFonts w:ascii="Garamond" w:hAnsi="Garamond" w:cs="Times New Roman"/>
          <w:color w:val="00000A"/>
          <w:sz w:val="22"/>
          <w:szCs w:val="22"/>
        </w:rPr>
        <w:t xml:space="preserve">, de gestion et de suivi de Missions, permettant aux Prestataires </w:t>
      </w:r>
      <w:r w:rsidR="00B80781" w:rsidRPr="007B7F65">
        <w:rPr>
          <w:rStyle w:val="Numrodepage"/>
          <w:rFonts w:ascii="Garamond" w:hAnsi="Garamond" w:cs="Times New Roman"/>
          <w:color w:val="00000A"/>
          <w:sz w:val="22"/>
          <w:szCs w:val="22"/>
        </w:rPr>
        <w:t>d’organiser, de gérer et de piloter ses Missions fournies aux Clients pour le compte de la Société.</w:t>
      </w:r>
    </w:p>
    <w:p w14:paraId="6F945B4F" w14:textId="77777777" w:rsidR="00D171E1" w:rsidRPr="007B7F65" w:rsidRDefault="00D171E1" w:rsidP="007C683E">
      <w:pPr>
        <w:pStyle w:val="Corps"/>
        <w:widowControl w:val="0"/>
        <w:jc w:val="both"/>
        <w:rPr>
          <w:rFonts w:ascii="Garamond" w:hAnsi="Garamond" w:cs="Times New Roman"/>
          <w:sz w:val="22"/>
          <w:szCs w:val="22"/>
        </w:rPr>
      </w:pPr>
    </w:p>
    <w:p w14:paraId="5F94D091" w14:textId="5A9EB9A0" w:rsidR="00D171E1" w:rsidRDefault="00A14AD1" w:rsidP="00E20D99">
      <w:pPr>
        <w:pStyle w:val="Corps"/>
        <w:widowControl w:val="0"/>
        <w:jc w:val="both"/>
        <w:rPr>
          <w:rFonts w:ascii="Garamond" w:hAnsi="Garamond" w:cs="Times New Roman"/>
          <w:sz w:val="22"/>
          <w:szCs w:val="22"/>
        </w:rPr>
      </w:pPr>
      <w:r w:rsidRPr="007B7F65">
        <w:rPr>
          <w:rFonts w:ascii="Garamond" w:hAnsi="Garamond" w:cs="Times New Roman"/>
          <w:sz w:val="22"/>
          <w:szCs w:val="22"/>
        </w:rPr>
        <w:t>Le</w:t>
      </w:r>
      <w:r>
        <w:rPr>
          <w:rFonts w:ascii="Garamond" w:hAnsi="Garamond" w:cs="Times New Roman"/>
          <w:sz w:val="22"/>
          <w:szCs w:val="22"/>
        </w:rPr>
        <w:t>s</w:t>
      </w:r>
      <w:r w:rsidRPr="007B7F65">
        <w:rPr>
          <w:rFonts w:ascii="Garamond" w:hAnsi="Garamond" w:cs="Times New Roman"/>
          <w:sz w:val="22"/>
          <w:szCs w:val="22"/>
        </w:rPr>
        <w:t xml:space="preserve"> présent</w:t>
      </w:r>
      <w:r>
        <w:rPr>
          <w:rFonts w:ascii="Garamond" w:hAnsi="Garamond" w:cs="Times New Roman"/>
          <w:sz w:val="22"/>
          <w:szCs w:val="22"/>
        </w:rPr>
        <w:t xml:space="preserve">es </w:t>
      </w:r>
      <w:r>
        <w:rPr>
          <w:rStyle w:val="Numrodepage"/>
          <w:rFonts w:ascii="Garamond" w:hAnsi="Garamond" w:cs="Times New Roman"/>
          <w:color w:val="00000A"/>
          <w:sz w:val="22"/>
          <w:szCs w:val="22"/>
        </w:rPr>
        <w:t>CGU</w:t>
      </w:r>
      <w:r w:rsidRPr="007B7F65">
        <w:rPr>
          <w:rStyle w:val="Numrodepage"/>
          <w:rFonts w:ascii="Garamond" w:hAnsi="Garamond" w:cs="Times New Roman"/>
          <w:color w:val="00000A"/>
          <w:sz w:val="22"/>
          <w:szCs w:val="22"/>
        </w:rPr>
        <w:t xml:space="preserve"> </w:t>
      </w:r>
      <w:r w:rsidR="00E20D99" w:rsidRPr="007B7F65">
        <w:rPr>
          <w:rFonts w:ascii="Garamond" w:hAnsi="Garamond" w:cs="Times New Roman"/>
          <w:sz w:val="22"/>
          <w:szCs w:val="22"/>
        </w:rPr>
        <w:t>s'appliqu</w:t>
      </w:r>
      <w:r w:rsidR="00AA1A30" w:rsidRPr="007B7F65">
        <w:rPr>
          <w:rFonts w:ascii="Garamond" w:hAnsi="Garamond" w:cs="Times New Roman"/>
          <w:sz w:val="22"/>
          <w:szCs w:val="22"/>
        </w:rPr>
        <w:t>e</w:t>
      </w:r>
      <w:r w:rsidR="00E20D99" w:rsidRPr="007B7F65">
        <w:rPr>
          <w:rFonts w:ascii="Garamond" w:hAnsi="Garamond" w:cs="Times New Roman"/>
          <w:sz w:val="22"/>
          <w:szCs w:val="22"/>
        </w:rPr>
        <w:t>, sans restriction ni réserve à</w:t>
      </w:r>
      <w:r w:rsidR="009B710D">
        <w:rPr>
          <w:rFonts w:ascii="Garamond" w:hAnsi="Garamond" w:cs="Times New Roman"/>
          <w:sz w:val="22"/>
          <w:szCs w:val="22"/>
        </w:rPr>
        <w:t> </w:t>
      </w:r>
      <w:r>
        <w:rPr>
          <w:rFonts w:ascii="Garamond" w:hAnsi="Garamond" w:cs="Times New Roman"/>
          <w:sz w:val="22"/>
          <w:szCs w:val="22"/>
        </w:rPr>
        <w:t>l</w:t>
      </w:r>
      <w:r w:rsidR="00E20D99" w:rsidRPr="007B7F65">
        <w:rPr>
          <w:rFonts w:ascii="Garamond" w:hAnsi="Garamond" w:cs="Times New Roman"/>
          <w:sz w:val="22"/>
          <w:szCs w:val="22"/>
        </w:rPr>
        <w:t xml:space="preserve">'utilisation des </w:t>
      </w:r>
      <w:r w:rsidR="00CF7823" w:rsidRPr="007B7F65">
        <w:rPr>
          <w:rFonts w:ascii="Garamond" w:hAnsi="Garamond" w:cs="Times New Roman"/>
          <w:sz w:val="22"/>
          <w:szCs w:val="22"/>
        </w:rPr>
        <w:t>S</w:t>
      </w:r>
      <w:r w:rsidR="00E20D99" w:rsidRPr="007B7F65">
        <w:rPr>
          <w:rFonts w:ascii="Garamond" w:hAnsi="Garamond" w:cs="Times New Roman"/>
          <w:sz w:val="22"/>
          <w:szCs w:val="22"/>
        </w:rPr>
        <w:t xml:space="preserve">ervices et outils technologiques mis à disposition des </w:t>
      </w:r>
      <w:r w:rsidR="00CF7823" w:rsidRPr="007B7F65">
        <w:rPr>
          <w:rFonts w:ascii="Garamond" w:hAnsi="Garamond" w:cs="Times New Roman"/>
          <w:sz w:val="22"/>
          <w:szCs w:val="22"/>
        </w:rPr>
        <w:t>Prestataires</w:t>
      </w:r>
      <w:r w:rsidR="00E20D99" w:rsidRPr="007B7F65">
        <w:rPr>
          <w:rFonts w:ascii="Garamond" w:hAnsi="Garamond" w:cs="Times New Roman"/>
          <w:sz w:val="22"/>
          <w:szCs w:val="22"/>
        </w:rPr>
        <w:t xml:space="preserve"> par l</w:t>
      </w:r>
      <w:r w:rsidR="00CF7823" w:rsidRPr="007B7F65">
        <w:rPr>
          <w:rFonts w:ascii="Garamond" w:hAnsi="Garamond" w:cs="Times New Roman"/>
          <w:sz w:val="22"/>
          <w:szCs w:val="22"/>
        </w:rPr>
        <w:t>’Application</w:t>
      </w:r>
      <w:r>
        <w:rPr>
          <w:rFonts w:ascii="Garamond" w:hAnsi="Garamond" w:cs="Times New Roman"/>
          <w:sz w:val="22"/>
          <w:szCs w:val="22"/>
        </w:rPr>
        <w:t>.</w:t>
      </w:r>
    </w:p>
    <w:p w14:paraId="7125F0A7" w14:textId="77777777" w:rsidR="00A14AD1" w:rsidRPr="007B7F65" w:rsidRDefault="00A14AD1" w:rsidP="00E20D99">
      <w:pPr>
        <w:pStyle w:val="Corps"/>
        <w:widowControl w:val="0"/>
        <w:jc w:val="both"/>
        <w:rPr>
          <w:rFonts w:ascii="Garamond" w:hAnsi="Garamond" w:cs="Times New Roman"/>
          <w:sz w:val="22"/>
          <w:szCs w:val="22"/>
        </w:rPr>
      </w:pPr>
    </w:p>
    <w:p w14:paraId="67765B22" w14:textId="610BA4F4" w:rsidR="00FA2371" w:rsidRDefault="00FA2371" w:rsidP="00FA2371">
      <w:pPr>
        <w:pStyle w:val="Corps"/>
        <w:widowControl w:val="0"/>
        <w:jc w:val="both"/>
        <w:rPr>
          <w:rFonts w:ascii="Garamond" w:hAnsi="Garamond" w:cs="Times New Roman"/>
          <w:sz w:val="22"/>
          <w:szCs w:val="22"/>
        </w:rPr>
      </w:pPr>
      <w:r w:rsidRPr="007B7F65">
        <w:rPr>
          <w:rFonts w:ascii="Garamond" w:hAnsi="Garamond" w:cs="Times New Roman"/>
          <w:sz w:val="22"/>
          <w:szCs w:val="22"/>
        </w:rPr>
        <w:t>Le</w:t>
      </w:r>
      <w:r w:rsidR="00A14AD1">
        <w:rPr>
          <w:rFonts w:ascii="Garamond" w:hAnsi="Garamond" w:cs="Times New Roman"/>
          <w:sz w:val="22"/>
          <w:szCs w:val="22"/>
        </w:rPr>
        <w:t>s</w:t>
      </w:r>
      <w:r w:rsidR="00AA1A30" w:rsidRPr="007B7F65">
        <w:rPr>
          <w:rFonts w:ascii="Garamond" w:hAnsi="Garamond" w:cs="Times New Roman"/>
          <w:sz w:val="22"/>
          <w:szCs w:val="22"/>
        </w:rPr>
        <w:t xml:space="preserve"> présent</w:t>
      </w:r>
      <w:r w:rsidR="00A14AD1">
        <w:rPr>
          <w:rFonts w:ascii="Garamond" w:hAnsi="Garamond" w:cs="Times New Roman"/>
          <w:sz w:val="22"/>
          <w:szCs w:val="22"/>
        </w:rPr>
        <w:t xml:space="preserve">es </w:t>
      </w:r>
      <w:r w:rsidR="00A14AD1">
        <w:rPr>
          <w:rStyle w:val="Numrodepage"/>
          <w:rFonts w:ascii="Garamond" w:hAnsi="Garamond" w:cs="Times New Roman"/>
          <w:color w:val="00000A"/>
          <w:sz w:val="22"/>
          <w:szCs w:val="22"/>
        </w:rPr>
        <w:t>CGU</w:t>
      </w:r>
      <w:r w:rsidR="00A14AD1" w:rsidRPr="007B7F65">
        <w:rPr>
          <w:rStyle w:val="Numrodepage"/>
          <w:rFonts w:ascii="Garamond" w:hAnsi="Garamond" w:cs="Times New Roman"/>
          <w:color w:val="00000A"/>
          <w:sz w:val="22"/>
          <w:szCs w:val="22"/>
        </w:rPr>
        <w:t xml:space="preserve"> </w:t>
      </w:r>
      <w:r w:rsidR="00AA1A30" w:rsidRPr="007B7F65">
        <w:rPr>
          <w:rFonts w:ascii="Garamond" w:hAnsi="Garamond" w:cs="Times New Roman"/>
          <w:sz w:val="22"/>
          <w:szCs w:val="22"/>
        </w:rPr>
        <w:t>est</w:t>
      </w:r>
      <w:r w:rsidRPr="007B7F65">
        <w:rPr>
          <w:rFonts w:ascii="Garamond" w:hAnsi="Garamond" w:cs="Times New Roman"/>
          <w:sz w:val="22"/>
          <w:szCs w:val="22"/>
        </w:rPr>
        <w:t xml:space="preserve"> accessible à tout moment sur l’Application</w:t>
      </w:r>
      <w:r w:rsidR="00AB3E8C" w:rsidRPr="007B7F65">
        <w:rPr>
          <w:rFonts w:ascii="Garamond" w:hAnsi="Garamond" w:cs="Times New Roman"/>
          <w:sz w:val="22"/>
          <w:szCs w:val="22"/>
        </w:rPr>
        <w:t xml:space="preserve">, </w:t>
      </w:r>
      <w:r w:rsidRPr="007B7F65">
        <w:rPr>
          <w:rFonts w:ascii="Garamond" w:hAnsi="Garamond" w:cs="Times New Roman"/>
          <w:sz w:val="22"/>
          <w:szCs w:val="22"/>
        </w:rPr>
        <w:t xml:space="preserve">ou </w:t>
      </w:r>
      <w:r w:rsidR="009533E0" w:rsidRPr="007B7F65">
        <w:rPr>
          <w:rFonts w:ascii="Garamond" w:hAnsi="Garamond" w:cs="Times New Roman"/>
          <w:sz w:val="22"/>
          <w:szCs w:val="22"/>
        </w:rPr>
        <w:t xml:space="preserve">sur demande du Prestataire </w:t>
      </w:r>
      <w:r w:rsidRPr="007B7F65">
        <w:rPr>
          <w:rFonts w:ascii="Garamond" w:hAnsi="Garamond" w:cs="Times New Roman"/>
          <w:sz w:val="22"/>
          <w:szCs w:val="22"/>
        </w:rPr>
        <w:t>à l’adresse</w:t>
      </w:r>
      <w:r w:rsidR="00B80781" w:rsidRPr="007B7F65">
        <w:rPr>
          <w:rFonts w:ascii="Garamond" w:hAnsi="Garamond" w:cs="Times New Roman"/>
          <w:sz w:val="22"/>
          <w:szCs w:val="22"/>
        </w:rPr>
        <w:t xml:space="preserve"> </w:t>
      </w:r>
      <w:r w:rsidR="00B80781" w:rsidRPr="007B7F65">
        <w:rPr>
          <w:rFonts w:ascii="Garamond" w:hAnsi="Garamond" w:cs="Times New Roman"/>
          <w:sz w:val="22"/>
          <w:szCs w:val="22"/>
          <w:highlight w:val="yellow"/>
        </w:rPr>
        <w:t>(o)</w:t>
      </w:r>
      <w:r w:rsidR="00B80781" w:rsidRPr="007B7F65">
        <w:rPr>
          <w:rFonts w:ascii="Garamond" w:hAnsi="Garamond" w:cs="Times New Roman"/>
          <w:sz w:val="22"/>
          <w:szCs w:val="22"/>
        </w:rPr>
        <w:t xml:space="preserve"> </w:t>
      </w:r>
      <w:r w:rsidRPr="007B7F65">
        <w:rPr>
          <w:rFonts w:ascii="Garamond" w:hAnsi="Garamond" w:cs="Times New Roman"/>
          <w:sz w:val="22"/>
          <w:szCs w:val="22"/>
        </w:rPr>
        <w:t>et prévaudr</w:t>
      </w:r>
      <w:r w:rsidR="00AA1A30" w:rsidRPr="007B7F65">
        <w:rPr>
          <w:rFonts w:ascii="Garamond" w:hAnsi="Garamond" w:cs="Times New Roman"/>
          <w:sz w:val="22"/>
          <w:szCs w:val="22"/>
        </w:rPr>
        <w:t>a</w:t>
      </w:r>
      <w:r w:rsidRPr="007B7F65">
        <w:rPr>
          <w:rFonts w:ascii="Garamond" w:hAnsi="Garamond" w:cs="Times New Roman"/>
          <w:sz w:val="22"/>
          <w:szCs w:val="22"/>
        </w:rPr>
        <w:t>, le cas échéant, sur toute autre version ou tout autre document contradictoire.</w:t>
      </w:r>
    </w:p>
    <w:p w14:paraId="49621FFC" w14:textId="77777777" w:rsidR="00DB269E" w:rsidRDefault="00DB269E" w:rsidP="00FA2371">
      <w:pPr>
        <w:pStyle w:val="Corps"/>
        <w:widowControl w:val="0"/>
        <w:jc w:val="both"/>
        <w:rPr>
          <w:rFonts w:ascii="Garamond" w:hAnsi="Garamond" w:cs="Times New Roman"/>
          <w:sz w:val="22"/>
          <w:szCs w:val="22"/>
        </w:rPr>
      </w:pPr>
    </w:p>
    <w:p w14:paraId="64E14A8D" w14:textId="524BBB02" w:rsidR="00DB269E" w:rsidRPr="007B7F65" w:rsidRDefault="00DB269E" w:rsidP="00DB269E">
      <w:pPr>
        <w:pStyle w:val="Corps"/>
        <w:widowControl w:val="0"/>
        <w:jc w:val="both"/>
        <w:rPr>
          <w:rFonts w:ascii="Garamond" w:hAnsi="Garamond" w:cs="Times New Roman"/>
          <w:sz w:val="22"/>
          <w:szCs w:val="22"/>
        </w:rPr>
      </w:pPr>
      <w:r w:rsidRPr="007B7F65">
        <w:rPr>
          <w:rStyle w:val="Numrodepage"/>
          <w:rFonts w:ascii="Garamond" w:hAnsi="Garamond" w:cs="Times New Roman"/>
          <w:b/>
          <w:bCs/>
          <w:color w:val="00000A"/>
          <w:sz w:val="22"/>
          <w:szCs w:val="22"/>
          <w:u w:val="single"/>
        </w:rPr>
        <w:t xml:space="preserve">ARTICLE </w:t>
      </w:r>
      <w:r w:rsidR="00B34598">
        <w:rPr>
          <w:rStyle w:val="Numrodepage"/>
          <w:rFonts w:ascii="Garamond" w:hAnsi="Garamond" w:cs="Times New Roman"/>
          <w:b/>
          <w:bCs/>
          <w:color w:val="00000A"/>
          <w:sz w:val="22"/>
          <w:szCs w:val="22"/>
          <w:u w:val="single"/>
        </w:rPr>
        <w:t>3</w:t>
      </w:r>
      <w:r w:rsidRPr="007B7F65">
        <w:rPr>
          <w:rStyle w:val="Numrodepage"/>
          <w:rFonts w:ascii="Garamond" w:hAnsi="Garamond" w:cs="Times New Roman"/>
          <w:b/>
          <w:bCs/>
          <w:color w:val="00000A"/>
          <w:sz w:val="22"/>
          <w:szCs w:val="22"/>
          <w:u w:val="single"/>
        </w:rPr>
        <w:t xml:space="preserve"> : ACCEPTATION DES </w:t>
      </w:r>
      <w:r w:rsidR="00A14AD1">
        <w:rPr>
          <w:rStyle w:val="Numrodepage"/>
          <w:rFonts w:ascii="Garamond" w:hAnsi="Garamond" w:cs="Times New Roman"/>
          <w:b/>
          <w:bCs/>
          <w:color w:val="00000A"/>
          <w:sz w:val="22"/>
          <w:szCs w:val="22"/>
          <w:u w:val="single"/>
        </w:rPr>
        <w:t>CGU</w:t>
      </w:r>
      <w:r w:rsidRPr="007B7F65">
        <w:rPr>
          <w:rStyle w:val="Numrodepage"/>
          <w:rFonts w:ascii="Garamond" w:hAnsi="Garamond" w:cs="Times New Roman"/>
          <w:b/>
          <w:bCs/>
          <w:color w:val="00000A"/>
          <w:sz w:val="22"/>
          <w:szCs w:val="22"/>
          <w:u w:val="single"/>
        </w:rPr>
        <w:t xml:space="preserve"> ET MODIFICATION</w:t>
      </w:r>
    </w:p>
    <w:p w14:paraId="31F5EF1F" w14:textId="77777777" w:rsidR="00DB269E" w:rsidRPr="007B7F65" w:rsidRDefault="00DB269E" w:rsidP="00DB269E">
      <w:pPr>
        <w:pStyle w:val="Corps"/>
        <w:widowControl w:val="0"/>
        <w:jc w:val="both"/>
        <w:rPr>
          <w:rStyle w:val="Numrodepage"/>
          <w:rFonts w:ascii="Garamond" w:hAnsi="Garamond" w:cs="Times New Roman"/>
          <w:color w:val="00000A"/>
          <w:sz w:val="22"/>
          <w:szCs w:val="22"/>
        </w:rPr>
      </w:pPr>
    </w:p>
    <w:p w14:paraId="42E34151" w14:textId="044DE00A" w:rsidR="00DB269E" w:rsidRPr="007B7F65" w:rsidRDefault="00DB269E" w:rsidP="00DB269E">
      <w:pPr>
        <w:jc w:val="both"/>
        <w:rPr>
          <w:rStyle w:val="Numrodepage"/>
          <w:rFonts w:ascii="Garamond" w:hAnsi="Garamond" w:cs="Times New Roman"/>
          <w:color w:val="00000A"/>
          <w:sz w:val="22"/>
          <w:szCs w:val="22"/>
        </w:rPr>
      </w:pPr>
      <w:r w:rsidRPr="007B7F65">
        <w:rPr>
          <w:rStyle w:val="Numrodepage"/>
          <w:rFonts w:ascii="Garamond" w:hAnsi="Garamond" w:cs="Times New Roman"/>
          <w:color w:val="00000A"/>
          <w:sz w:val="22"/>
          <w:szCs w:val="22"/>
        </w:rPr>
        <w:t>L'utilisation de l'Application et</w:t>
      </w:r>
      <w:r>
        <w:rPr>
          <w:rStyle w:val="Numrodepage"/>
          <w:rFonts w:ascii="Garamond" w:hAnsi="Garamond" w:cs="Times New Roman"/>
          <w:color w:val="00000A"/>
          <w:sz w:val="22"/>
          <w:szCs w:val="22"/>
        </w:rPr>
        <w:t xml:space="preserve"> des Services </w:t>
      </w:r>
      <w:r w:rsidRPr="007B7F65">
        <w:rPr>
          <w:rStyle w:val="Numrodepage"/>
          <w:rFonts w:ascii="Garamond" w:hAnsi="Garamond" w:cs="Times New Roman"/>
          <w:color w:val="00000A"/>
          <w:sz w:val="22"/>
          <w:szCs w:val="22"/>
        </w:rPr>
        <w:t xml:space="preserve">est conditionnée à l'acceptation par le Prestataire des </w:t>
      </w:r>
      <w:r>
        <w:rPr>
          <w:rStyle w:val="Numrodepage"/>
          <w:rFonts w:ascii="Garamond" w:hAnsi="Garamond" w:cs="Times New Roman"/>
          <w:color w:val="00000A"/>
          <w:sz w:val="22"/>
          <w:szCs w:val="22"/>
        </w:rPr>
        <w:t xml:space="preserve">présentes </w:t>
      </w:r>
      <w:r w:rsidR="00A14AD1">
        <w:rPr>
          <w:rStyle w:val="Numrodepage"/>
          <w:rFonts w:ascii="Garamond" w:hAnsi="Garamond" w:cs="Times New Roman"/>
          <w:color w:val="00000A"/>
          <w:sz w:val="22"/>
          <w:szCs w:val="22"/>
        </w:rPr>
        <w:t>CGU</w:t>
      </w:r>
      <w:r w:rsidRPr="007B7F65">
        <w:rPr>
          <w:rStyle w:val="Numrodepage"/>
          <w:rFonts w:ascii="Garamond" w:hAnsi="Garamond" w:cs="Times New Roman"/>
          <w:color w:val="00000A"/>
          <w:sz w:val="22"/>
          <w:szCs w:val="22"/>
        </w:rPr>
        <w:t xml:space="preserve"> en vigueur au moment où il accède à l'Application.</w:t>
      </w:r>
    </w:p>
    <w:p w14:paraId="234D9E17" w14:textId="77777777" w:rsidR="00DB269E" w:rsidRPr="007B7F65" w:rsidRDefault="00DB269E" w:rsidP="00DB269E">
      <w:pPr>
        <w:pStyle w:val="Corps"/>
        <w:widowControl w:val="0"/>
        <w:jc w:val="both"/>
        <w:rPr>
          <w:rStyle w:val="Numrodepage"/>
          <w:rFonts w:ascii="Garamond" w:hAnsi="Garamond" w:cs="Times New Roman"/>
          <w:color w:val="00000A"/>
          <w:sz w:val="22"/>
          <w:szCs w:val="22"/>
        </w:rPr>
      </w:pPr>
    </w:p>
    <w:p w14:paraId="73B68DC7" w14:textId="35EC2774" w:rsidR="00DB269E" w:rsidRDefault="00DB269E" w:rsidP="00DB269E">
      <w:pPr>
        <w:jc w:val="both"/>
        <w:rPr>
          <w:rFonts w:ascii="Garamond" w:hAnsi="Garamond" w:cs="Times New Roman"/>
          <w:sz w:val="22"/>
          <w:szCs w:val="22"/>
        </w:rPr>
      </w:pPr>
      <w:r w:rsidRPr="007B7F65">
        <w:rPr>
          <w:rFonts w:ascii="Garamond" w:hAnsi="Garamond" w:cs="Times New Roman"/>
          <w:sz w:val="22"/>
          <w:szCs w:val="22"/>
        </w:rPr>
        <w:t xml:space="preserve">Par toute utilisation de l’Application ainsi que de ses Services, le Prestataire accepte sans réserve les présentes </w:t>
      </w:r>
      <w:r w:rsidR="00A14AD1">
        <w:rPr>
          <w:rFonts w:ascii="Garamond" w:hAnsi="Garamond" w:cs="Times New Roman"/>
          <w:sz w:val="22"/>
          <w:szCs w:val="22"/>
        </w:rPr>
        <w:t>CGU</w:t>
      </w:r>
      <w:r w:rsidRPr="007B7F65">
        <w:rPr>
          <w:rFonts w:ascii="Garamond" w:hAnsi="Garamond" w:cs="Times New Roman"/>
          <w:sz w:val="22"/>
          <w:szCs w:val="22"/>
        </w:rPr>
        <w:t xml:space="preserve"> et accepte par conséquent d'être lié </w:t>
      </w:r>
      <w:r>
        <w:rPr>
          <w:rFonts w:ascii="Garamond" w:hAnsi="Garamond" w:cs="Times New Roman"/>
          <w:sz w:val="22"/>
          <w:szCs w:val="22"/>
        </w:rPr>
        <w:t xml:space="preserve">à la Société </w:t>
      </w:r>
      <w:r w:rsidRPr="007B7F65">
        <w:rPr>
          <w:rFonts w:ascii="Garamond" w:hAnsi="Garamond" w:cs="Times New Roman"/>
          <w:sz w:val="22"/>
          <w:szCs w:val="22"/>
        </w:rPr>
        <w:t xml:space="preserve">par les </w:t>
      </w:r>
      <w:r w:rsidR="00A14AD1">
        <w:rPr>
          <w:rStyle w:val="Numrodepage"/>
          <w:rFonts w:ascii="Garamond" w:hAnsi="Garamond" w:cs="Times New Roman"/>
          <w:color w:val="00000A"/>
          <w:sz w:val="22"/>
          <w:szCs w:val="22"/>
        </w:rPr>
        <w:t>CGU</w:t>
      </w:r>
      <w:r w:rsidR="00A14AD1" w:rsidRPr="007B7F65">
        <w:rPr>
          <w:rStyle w:val="Numrodepage"/>
          <w:rFonts w:ascii="Garamond" w:hAnsi="Garamond" w:cs="Times New Roman"/>
          <w:color w:val="00000A"/>
          <w:sz w:val="22"/>
          <w:szCs w:val="22"/>
        </w:rPr>
        <w:t xml:space="preserve"> </w:t>
      </w:r>
      <w:r w:rsidRPr="007B7F65">
        <w:rPr>
          <w:rFonts w:ascii="Garamond" w:hAnsi="Garamond" w:cs="Times New Roman"/>
          <w:sz w:val="22"/>
          <w:szCs w:val="22"/>
        </w:rPr>
        <w:t xml:space="preserve">dans leur version en vigueur au moment où il accède à l'Application. Il déclare et reconnait, en conséquence, avoir lu les présentes </w:t>
      </w:r>
      <w:r w:rsidR="00A14AD1">
        <w:rPr>
          <w:rStyle w:val="Numrodepage"/>
          <w:rFonts w:ascii="Garamond" w:hAnsi="Garamond" w:cs="Times New Roman"/>
          <w:color w:val="00000A"/>
          <w:sz w:val="22"/>
          <w:szCs w:val="22"/>
        </w:rPr>
        <w:t>CGU</w:t>
      </w:r>
      <w:r w:rsidRPr="007B7F65">
        <w:rPr>
          <w:rFonts w:ascii="Garamond" w:hAnsi="Garamond" w:cs="Times New Roman"/>
          <w:sz w:val="22"/>
          <w:szCs w:val="22"/>
        </w:rPr>
        <w:t xml:space="preserve">. Lorsque cela est demandé au Prestataire, le défaut d’acceptation des </w:t>
      </w:r>
      <w:r w:rsidR="00A14AD1">
        <w:rPr>
          <w:rStyle w:val="Numrodepage"/>
          <w:rFonts w:ascii="Garamond" w:hAnsi="Garamond" w:cs="Times New Roman"/>
          <w:color w:val="00000A"/>
          <w:sz w:val="22"/>
          <w:szCs w:val="22"/>
        </w:rPr>
        <w:t>CGU</w:t>
      </w:r>
      <w:r w:rsidR="00A14AD1" w:rsidRPr="007B7F65">
        <w:rPr>
          <w:rStyle w:val="Numrodepage"/>
          <w:rFonts w:ascii="Garamond" w:hAnsi="Garamond" w:cs="Times New Roman"/>
          <w:color w:val="00000A"/>
          <w:sz w:val="22"/>
          <w:szCs w:val="22"/>
        </w:rPr>
        <w:t xml:space="preserve"> </w:t>
      </w:r>
      <w:r w:rsidRPr="007B7F65">
        <w:rPr>
          <w:rFonts w:ascii="Garamond" w:hAnsi="Garamond" w:cs="Times New Roman"/>
          <w:sz w:val="22"/>
          <w:szCs w:val="22"/>
        </w:rPr>
        <w:t xml:space="preserve">empêchera le Prestataire d’accéder à la totalité des Services. </w:t>
      </w:r>
    </w:p>
    <w:p w14:paraId="25765945" w14:textId="77777777" w:rsidR="00DB269E" w:rsidRPr="007B7F65" w:rsidRDefault="00DB269E" w:rsidP="00DB269E">
      <w:pPr>
        <w:pStyle w:val="Corps"/>
        <w:jc w:val="both"/>
        <w:rPr>
          <w:rFonts w:ascii="Garamond" w:hAnsi="Garamond" w:cs="Times New Roman"/>
          <w:sz w:val="22"/>
          <w:szCs w:val="22"/>
        </w:rPr>
      </w:pPr>
    </w:p>
    <w:p w14:paraId="484B8408" w14:textId="49216293" w:rsidR="00DB269E" w:rsidRPr="00DB269E" w:rsidRDefault="00DB269E" w:rsidP="00DB269E">
      <w:pPr>
        <w:pStyle w:val="Corps"/>
        <w:jc w:val="both"/>
        <w:rPr>
          <w:rFonts w:ascii="Garamond" w:hAnsi="Garamond" w:cs="Times New Roman"/>
          <w:b/>
          <w:bCs/>
          <w:sz w:val="22"/>
          <w:szCs w:val="22"/>
        </w:rPr>
      </w:pPr>
      <w:r w:rsidRPr="00DB269E">
        <w:rPr>
          <w:rFonts w:ascii="Garamond" w:hAnsi="Garamond" w:cs="Times New Roman"/>
          <w:b/>
          <w:bCs/>
          <w:sz w:val="22"/>
          <w:szCs w:val="22"/>
        </w:rPr>
        <w:t xml:space="preserve">Les dispositions des présentes </w:t>
      </w:r>
      <w:r w:rsidR="00A14AD1" w:rsidRPr="00A14AD1">
        <w:rPr>
          <w:rStyle w:val="Numrodepage"/>
          <w:rFonts w:ascii="Garamond" w:hAnsi="Garamond" w:cs="Times New Roman"/>
          <w:b/>
          <w:bCs/>
          <w:color w:val="00000A"/>
          <w:sz w:val="22"/>
          <w:szCs w:val="22"/>
        </w:rPr>
        <w:t>CGU</w:t>
      </w:r>
      <w:r w:rsidR="00A14AD1" w:rsidRPr="007B7F65">
        <w:rPr>
          <w:rStyle w:val="Numrodepage"/>
          <w:rFonts w:ascii="Garamond" w:hAnsi="Garamond" w:cs="Times New Roman"/>
          <w:color w:val="00000A"/>
          <w:sz w:val="22"/>
          <w:szCs w:val="22"/>
        </w:rPr>
        <w:t xml:space="preserve"> </w:t>
      </w:r>
      <w:r w:rsidRPr="00DB269E">
        <w:rPr>
          <w:rFonts w:ascii="Garamond" w:hAnsi="Garamond" w:cs="Times New Roman"/>
          <w:b/>
          <w:bCs/>
          <w:sz w:val="22"/>
          <w:szCs w:val="22"/>
        </w:rPr>
        <w:t xml:space="preserve">expriment l'intégralité de l'accord conclu entre le Prestataire et la Société et se substituent à tous accords antérieurs, verbaux ou écrits, entre les Parties (et les sociétés aux droits desquelles elles viennent) et relatifs à l'objet des </w:t>
      </w:r>
      <w:r w:rsidR="00A14AD1" w:rsidRPr="00A14AD1">
        <w:rPr>
          <w:rStyle w:val="Numrodepage"/>
          <w:rFonts w:ascii="Garamond" w:hAnsi="Garamond" w:cs="Times New Roman"/>
          <w:b/>
          <w:bCs/>
          <w:color w:val="00000A"/>
          <w:sz w:val="22"/>
          <w:szCs w:val="22"/>
        </w:rPr>
        <w:t>CGU</w:t>
      </w:r>
      <w:r w:rsidRPr="00DB269E">
        <w:rPr>
          <w:rFonts w:ascii="Garamond" w:hAnsi="Garamond" w:cs="Times New Roman"/>
          <w:b/>
          <w:bCs/>
          <w:sz w:val="22"/>
          <w:szCs w:val="22"/>
        </w:rPr>
        <w:t xml:space="preserve">. </w:t>
      </w:r>
    </w:p>
    <w:p w14:paraId="14150A30" w14:textId="77777777" w:rsidR="00DB269E" w:rsidRPr="007B7F65" w:rsidRDefault="00DB269E" w:rsidP="00DB269E">
      <w:pPr>
        <w:jc w:val="both"/>
        <w:rPr>
          <w:rFonts w:ascii="Garamond" w:hAnsi="Garamond" w:cs="Times New Roman"/>
          <w:sz w:val="22"/>
          <w:szCs w:val="22"/>
        </w:rPr>
      </w:pPr>
    </w:p>
    <w:p w14:paraId="2C084410" w14:textId="6463C221" w:rsidR="00DB269E" w:rsidRPr="007B7F65" w:rsidRDefault="00DB269E" w:rsidP="00DB269E">
      <w:pPr>
        <w:jc w:val="both"/>
        <w:rPr>
          <w:rFonts w:ascii="Garamond" w:eastAsia="Times New Roman" w:hAnsi="Garamond" w:cs="Times New Roman"/>
          <w:color w:val="000000" w:themeColor="text1"/>
          <w:sz w:val="22"/>
          <w:szCs w:val="22"/>
          <w:lang w:eastAsia="fr-FR"/>
        </w:rPr>
      </w:pPr>
      <w:r w:rsidRPr="007B7F65">
        <w:rPr>
          <w:rFonts w:ascii="Garamond" w:hAnsi="Garamond" w:cs="Times New Roman"/>
          <w:sz w:val="22"/>
          <w:szCs w:val="22"/>
        </w:rPr>
        <w:t xml:space="preserve">Les présentes </w:t>
      </w:r>
      <w:r w:rsidR="00A14AD1">
        <w:rPr>
          <w:rStyle w:val="Numrodepage"/>
          <w:rFonts w:ascii="Garamond" w:hAnsi="Garamond" w:cs="Times New Roman"/>
          <w:color w:val="00000A"/>
          <w:sz w:val="22"/>
          <w:szCs w:val="22"/>
        </w:rPr>
        <w:t>CGU</w:t>
      </w:r>
      <w:r w:rsidR="00A14AD1" w:rsidRPr="007B7F65">
        <w:rPr>
          <w:rStyle w:val="Numrodepage"/>
          <w:rFonts w:ascii="Garamond" w:hAnsi="Garamond" w:cs="Times New Roman"/>
          <w:color w:val="00000A"/>
          <w:sz w:val="22"/>
          <w:szCs w:val="22"/>
        </w:rPr>
        <w:t xml:space="preserve"> </w:t>
      </w:r>
      <w:r w:rsidRPr="007B7F65">
        <w:rPr>
          <w:rFonts w:ascii="Garamond" w:hAnsi="Garamond" w:cs="Times New Roman"/>
          <w:sz w:val="22"/>
          <w:szCs w:val="22"/>
        </w:rPr>
        <w:t>sont conclues entre les Parties pendant</w:t>
      </w:r>
      <w:r w:rsidRPr="007B7F65">
        <w:rPr>
          <w:rFonts w:ascii="Garamond" w:hAnsi="Garamond" w:cs="Times New Roman"/>
          <w:bCs/>
          <w:sz w:val="22"/>
          <w:szCs w:val="22"/>
        </w:rPr>
        <w:t xml:space="preserve"> </w:t>
      </w:r>
      <w:r w:rsidRPr="007B7F65">
        <w:rPr>
          <w:rFonts w:ascii="Garamond" w:hAnsi="Garamond" w:cs="Times New Roman"/>
          <w:sz w:val="22"/>
          <w:szCs w:val="22"/>
        </w:rPr>
        <w:t>toute la durée d’utilisation d</w:t>
      </w:r>
      <w:r>
        <w:rPr>
          <w:rFonts w:ascii="Garamond" w:hAnsi="Garamond" w:cs="Times New Roman"/>
          <w:sz w:val="22"/>
          <w:szCs w:val="22"/>
        </w:rPr>
        <w:t xml:space="preserve">e l’Application </w:t>
      </w:r>
      <w:r w:rsidRPr="007B7F65">
        <w:rPr>
          <w:rFonts w:ascii="Garamond" w:hAnsi="Garamond" w:cs="Times New Roman"/>
          <w:sz w:val="22"/>
          <w:szCs w:val="22"/>
        </w:rPr>
        <w:t xml:space="preserve">par le Prestataire. </w:t>
      </w:r>
      <w:r w:rsidRPr="007B7F65">
        <w:rPr>
          <w:rFonts w:ascii="Garamond" w:eastAsia="Times New Roman" w:hAnsi="Garamond" w:cs="Times New Roman"/>
          <w:color w:val="000000" w:themeColor="text1"/>
          <w:sz w:val="22"/>
          <w:szCs w:val="22"/>
          <w:lang w:eastAsia="fr-FR"/>
        </w:rPr>
        <w:t xml:space="preserve">La Société se réserve le droit de modifier les présentes </w:t>
      </w:r>
      <w:r w:rsidR="00A14AD1">
        <w:rPr>
          <w:rStyle w:val="Numrodepage"/>
          <w:rFonts w:ascii="Garamond" w:hAnsi="Garamond" w:cs="Times New Roman"/>
          <w:color w:val="00000A"/>
          <w:sz w:val="22"/>
          <w:szCs w:val="22"/>
        </w:rPr>
        <w:t>CGU</w:t>
      </w:r>
      <w:r w:rsidRPr="007B7F65">
        <w:rPr>
          <w:rFonts w:ascii="Garamond" w:eastAsia="Times New Roman" w:hAnsi="Garamond" w:cs="Times New Roman"/>
          <w:color w:val="000000" w:themeColor="text1"/>
          <w:sz w:val="22"/>
          <w:szCs w:val="22"/>
          <w:lang w:eastAsia="fr-FR"/>
        </w:rPr>
        <w:t xml:space="preserve">. Elle informera chaque Prestataire par courrier électronique ou sur un espace dédié de l’Application de toute modification des présentes </w:t>
      </w:r>
      <w:r w:rsidR="00A14AD1">
        <w:rPr>
          <w:rStyle w:val="Numrodepage"/>
          <w:rFonts w:ascii="Garamond" w:hAnsi="Garamond" w:cs="Times New Roman"/>
          <w:color w:val="00000A"/>
          <w:sz w:val="22"/>
          <w:szCs w:val="22"/>
        </w:rPr>
        <w:t>CGU</w:t>
      </w:r>
      <w:r w:rsidRPr="007B7F65">
        <w:rPr>
          <w:rFonts w:ascii="Garamond" w:eastAsia="Times New Roman" w:hAnsi="Garamond" w:cs="Times New Roman"/>
          <w:color w:val="000000" w:themeColor="text1"/>
          <w:sz w:val="22"/>
          <w:szCs w:val="22"/>
          <w:lang w:eastAsia="fr-FR"/>
        </w:rPr>
        <w:t xml:space="preserve">. Dans l’hypothèse où le Prestataire n’accepterait pas ces modifications, il sera libre de cesser son utilisation de l’Application et le cas échéant de résilier les </w:t>
      </w:r>
      <w:r>
        <w:rPr>
          <w:rFonts w:ascii="Garamond" w:eastAsia="Times New Roman" w:hAnsi="Garamond" w:cs="Times New Roman"/>
          <w:color w:val="000000" w:themeColor="text1"/>
          <w:sz w:val="22"/>
          <w:szCs w:val="22"/>
          <w:lang w:eastAsia="fr-FR"/>
        </w:rPr>
        <w:t>S</w:t>
      </w:r>
      <w:r w:rsidRPr="007B7F65">
        <w:rPr>
          <w:rFonts w:ascii="Garamond" w:eastAsia="Times New Roman" w:hAnsi="Garamond" w:cs="Times New Roman"/>
          <w:color w:val="000000" w:themeColor="text1"/>
          <w:sz w:val="22"/>
          <w:szCs w:val="22"/>
          <w:lang w:eastAsia="fr-FR"/>
        </w:rPr>
        <w:t xml:space="preserve">ervices. A défaut de résiliation, les nouvelles </w:t>
      </w:r>
      <w:r w:rsidR="00A14AD1">
        <w:rPr>
          <w:rStyle w:val="Numrodepage"/>
          <w:rFonts w:ascii="Garamond" w:hAnsi="Garamond" w:cs="Times New Roman"/>
          <w:color w:val="00000A"/>
          <w:sz w:val="22"/>
          <w:szCs w:val="22"/>
        </w:rPr>
        <w:t>CGU</w:t>
      </w:r>
      <w:r w:rsidR="00A14AD1" w:rsidRPr="007B7F65">
        <w:rPr>
          <w:rStyle w:val="Numrodepage"/>
          <w:rFonts w:ascii="Garamond" w:hAnsi="Garamond" w:cs="Times New Roman"/>
          <w:color w:val="00000A"/>
          <w:sz w:val="22"/>
          <w:szCs w:val="22"/>
        </w:rPr>
        <w:t xml:space="preserve"> </w:t>
      </w:r>
      <w:r w:rsidRPr="007B7F65">
        <w:rPr>
          <w:rFonts w:ascii="Garamond" w:eastAsia="Times New Roman" w:hAnsi="Garamond" w:cs="Times New Roman"/>
          <w:color w:val="000000" w:themeColor="text1"/>
          <w:sz w:val="22"/>
          <w:szCs w:val="22"/>
          <w:lang w:eastAsia="fr-FR"/>
        </w:rPr>
        <w:t xml:space="preserve">seront dès lors applicables à compter de la prochaine utilisation de l’Application et/ou des Services suivant la prise d’effet des nouvelles </w:t>
      </w:r>
      <w:r w:rsidR="00A14AD1">
        <w:rPr>
          <w:rStyle w:val="Numrodepage"/>
          <w:rFonts w:ascii="Garamond" w:hAnsi="Garamond" w:cs="Times New Roman"/>
          <w:color w:val="00000A"/>
          <w:sz w:val="22"/>
          <w:szCs w:val="22"/>
        </w:rPr>
        <w:t>CGU</w:t>
      </w:r>
      <w:r w:rsidR="00A14AD1" w:rsidRPr="007B7F65">
        <w:rPr>
          <w:rStyle w:val="Numrodepage"/>
          <w:rFonts w:ascii="Garamond" w:hAnsi="Garamond" w:cs="Times New Roman"/>
          <w:color w:val="00000A"/>
          <w:sz w:val="22"/>
          <w:szCs w:val="22"/>
        </w:rPr>
        <w:t xml:space="preserve"> </w:t>
      </w:r>
      <w:r w:rsidRPr="007B7F65">
        <w:rPr>
          <w:rFonts w:ascii="Garamond" w:eastAsia="Times New Roman" w:hAnsi="Garamond" w:cs="Times New Roman"/>
          <w:color w:val="000000" w:themeColor="text1"/>
          <w:sz w:val="22"/>
          <w:szCs w:val="22"/>
          <w:lang w:eastAsia="fr-FR"/>
        </w:rPr>
        <w:t xml:space="preserve">et toute utilisation ultérieure de l’Application et/ou des Services par le Prestataire présumera l’acceptation de ce dernier aux nouvelles </w:t>
      </w:r>
      <w:r w:rsidR="00A14AD1">
        <w:rPr>
          <w:rStyle w:val="Numrodepage"/>
          <w:rFonts w:ascii="Garamond" w:hAnsi="Garamond" w:cs="Times New Roman"/>
          <w:color w:val="00000A"/>
          <w:sz w:val="22"/>
          <w:szCs w:val="22"/>
        </w:rPr>
        <w:t>CGU</w:t>
      </w:r>
      <w:r w:rsidRPr="007B7F65">
        <w:rPr>
          <w:rFonts w:ascii="Garamond" w:eastAsia="Times New Roman" w:hAnsi="Garamond" w:cs="Times New Roman"/>
          <w:color w:val="000000" w:themeColor="text1"/>
          <w:sz w:val="22"/>
          <w:szCs w:val="22"/>
          <w:lang w:eastAsia="fr-FR"/>
        </w:rPr>
        <w:t>.</w:t>
      </w:r>
    </w:p>
    <w:p w14:paraId="04699BC8" w14:textId="77777777" w:rsidR="004B59A5" w:rsidRPr="00DB269E" w:rsidRDefault="004B59A5" w:rsidP="006A749D">
      <w:pPr>
        <w:jc w:val="both"/>
        <w:rPr>
          <w:rFonts w:ascii="Garamond" w:eastAsia="Times New Roman" w:hAnsi="Garamond" w:cs="Times New Roman"/>
          <w:color w:val="000000" w:themeColor="text1"/>
          <w:sz w:val="22"/>
          <w:szCs w:val="22"/>
          <w:highlight w:val="yellow"/>
          <w:lang w:eastAsia="fr-FR"/>
        </w:rPr>
      </w:pPr>
    </w:p>
    <w:p w14:paraId="7FD8433E" w14:textId="0AFFC2F5" w:rsidR="00BF4E27" w:rsidRPr="003E1123" w:rsidRDefault="00BF4E27" w:rsidP="00BF4E27">
      <w:pPr>
        <w:pStyle w:val="Corps"/>
        <w:widowControl w:val="0"/>
        <w:jc w:val="both"/>
        <w:rPr>
          <w:rFonts w:ascii="Garamond" w:hAnsi="Garamond" w:cs="Times New Roman"/>
          <w:sz w:val="22"/>
          <w:szCs w:val="22"/>
        </w:rPr>
      </w:pPr>
      <w:r w:rsidRPr="003E1123">
        <w:rPr>
          <w:rStyle w:val="Numrodepage"/>
          <w:rFonts w:ascii="Garamond" w:hAnsi="Garamond" w:cs="Times New Roman"/>
          <w:b/>
          <w:bCs/>
          <w:color w:val="00000A"/>
          <w:sz w:val="22"/>
          <w:szCs w:val="22"/>
          <w:u w:val="single"/>
        </w:rPr>
        <w:t xml:space="preserve">ARTICLE </w:t>
      </w:r>
      <w:r w:rsidR="00BA042D">
        <w:rPr>
          <w:rStyle w:val="Numrodepage"/>
          <w:rFonts w:ascii="Garamond" w:hAnsi="Garamond" w:cs="Times New Roman"/>
          <w:b/>
          <w:bCs/>
          <w:color w:val="00000A"/>
          <w:sz w:val="22"/>
          <w:szCs w:val="22"/>
          <w:u w:val="single"/>
        </w:rPr>
        <w:t>4</w:t>
      </w:r>
      <w:r w:rsidRPr="003E1123">
        <w:rPr>
          <w:rStyle w:val="Numrodepage"/>
          <w:rFonts w:ascii="Garamond" w:hAnsi="Garamond" w:cs="Times New Roman"/>
          <w:b/>
          <w:bCs/>
          <w:color w:val="00000A"/>
          <w:sz w:val="22"/>
          <w:szCs w:val="22"/>
          <w:u w:val="single"/>
        </w:rPr>
        <w:t> :</w:t>
      </w:r>
      <w:r w:rsidR="00113B92" w:rsidRPr="003E1123">
        <w:rPr>
          <w:rStyle w:val="Numrodepage"/>
          <w:rFonts w:ascii="Garamond" w:hAnsi="Garamond" w:cs="Times New Roman"/>
          <w:b/>
          <w:bCs/>
          <w:color w:val="00000A"/>
          <w:sz w:val="22"/>
          <w:szCs w:val="22"/>
          <w:u w:val="single"/>
        </w:rPr>
        <w:t xml:space="preserve"> ACCES A L’APPLICATION </w:t>
      </w:r>
      <w:r w:rsidR="00306A6E">
        <w:rPr>
          <w:rStyle w:val="Numrodepage"/>
          <w:rFonts w:ascii="Garamond" w:hAnsi="Garamond" w:cs="Times New Roman"/>
          <w:b/>
          <w:bCs/>
          <w:color w:val="00000A"/>
          <w:sz w:val="22"/>
          <w:szCs w:val="22"/>
          <w:u w:val="single"/>
        </w:rPr>
        <w:t>– CREATION DE COMPTE</w:t>
      </w:r>
    </w:p>
    <w:p w14:paraId="71E003E8" w14:textId="77777777" w:rsidR="00CE721D" w:rsidRPr="003E1123" w:rsidRDefault="00CE721D" w:rsidP="006A749D">
      <w:pPr>
        <w:jc w:val="both"/>
        <w:rPr>
          <w:rFonts w:ascii="Garamond" w:eastAsia="Times New Roman" w:hAnsi="Garamond" w:cs="Times New Roman"/>
          <w:color w:val="000000" w:themeColor="text1"/>
          <w:sz w:val="22"/>
          <w:szCs w:val="22"/>
          <w:lang w:eastAsia="fr-FR"/>
        </w:rPr>
      </w:pPr>
    </w:p>
    <w:p w14:paraId="606A0F09" w14:textId="07591785" w:rsidR="006F21E1" w:rsidRPr="003E1123" w:rsidRDefault="00BA042D" w:rsidP="006F21E1">
      <w:pPr>
        <w:pStyle w:val="Corps"/>
        <w:widowControl w:val="0"/>
        <w:jc w:val="both"/>
        <w:rPr>
          <w:rFonts w:ascii="Garamond" w:hAnsi="Garamond" w:cs="Times New Roman"/>
          <w:color w:val="00000A"/>
          <w:sz w:val="22"/>
          <w:szCs w:val="22"/>
        </w:rPr>
      </w:pPr>
      <w:r>
        <w:rPr>
          <w:rFonts w:ascii="Garamond" w:eastAsia="Times New Roman" w:hAnsi="Garamond" w:cs="Times New Roman"/>
          <w:b/>
          <w:bCs/>
          <w:color w:val="000000" w:themeColor="text1"/>
          <w:sz w:val="22"/>
          <w:szCs w:val="22"/>
          <w:lang w:eastAsia="fr-FR"/>
        </w:rPr>
        <w:t>4</w:t>
      </w:r>
      <w:r w:rsidR="006A0403" w:rsidRPr="003E1123">
        <w:rPr>
          <w:rFonts w:ascii="Garamond" w:eastAsia="Times New Roman" w:hAnsi="Garamond" w:cs="Times New Roman"/>
          <w:b/>
          <w:bCs/>
          <w:color w:val="000000" w:themeColor="text1"/>
          <w:sz w:val="22"/>
          <w:szCs w:val="22"/>
          <w:lang w:eastAsia="fr-FR"/>
        </w:rPr>
        <w:t>.</w:t>
      </w:r>
      <w:r w:rsidR="008739B0" w:rsidRPr="003E1123">
        <w:rPr>
          <w:rFonts w:ascii="Garamond" w:eastAsia="Times New Roman" w:hAnsi="Garamond" w:cs="Times New Roman"/>
          <w:b/>
          <w:bCs/>
          <w:color w:val="000000" w:themeColor="text1"/>
          <w:sz w:val="22"/>
          <w:szCs w:val="22"/>
          <w:lang w:eastAsia="fr-FR"/>
        </w:rPr>
        <w:t>1</w:t>
      </w:r>
      <w:r w:rsidR="006A0403" w:rsidRPr="003E1123">
        <w:rPr>
          <w:rFonts w:ascii="Garamond" w:eastAsia="Times New Roman" w:hAnsi="Garamond" w:cs="Times New Roman"/>
          <w:color w:val="000000" w:themeColor="text1"/>
          <w:sz w:val="22"/>
          <w:szCs w:val="22"/>
          <w:lang w:eastAsia="fr-FR"/>
        </w:rPr>
        <w:t xml:space="preserve"> </w:t>
      </w:r>
      <w:r w:rsidR="006F21E1" w:rsidRPr="003E1123">
        <w:rPr>
          <w:rStyle w:val="Numrodepage"/>
          <w:rFonts w:ascii="Garamond" w:hAnsi="Garamond" w:cs="Times New Roman"/>
          <w:color w:val="00000A"/>
          <w:sz w:val="22"/>
          <w:szCs w:val="22"/>
        </w:rPr>
        <w:t xml:space="preserve">L’Application et ses Services sont accessibles à tout </w:t>
      </w:r>
      <w:r w:rsidR="0080718E" w:rsidRPr="003E1123">
        <w:rPr>
          <w:rStyle w:val="Numrodepage"/>
          <w:rFonts w:ascii="Garamond" w:hAnsi="Garamond" w:cs="Times New Roman"/>
          <w:color w:val="00000A"/>
          <w:sz w:val="22"/>
          <w:szCs w:val="22"/>
        </w:rPr>
        <w:t>Prestataire</w:t>
      </w:r>
      <w:r w:rsidR="006F21E1" w:rsidRPr="003E1123">
        <w:rPr>
          <w:rStyle w:val="Numrodepage"/>
          <w:rFonts w:ascii="Garamond" w:hAnsi="Garamond" w:cs="Times New Roman"/>
          <w:color w:val="00000A"/>
          <w:sz w:val="22"/>
          <w:szCs w:val="22"/>
        </w:rPr>
        <w:t xml:space="preserve"> disposant d’un accès à internet. Tous les coûts afférents à l'accès de l’Application, que ce </w:t>
      </w:r>
      <w:proofErr w:type="gramStart"/>
      <w:r w:rsidR="006F21E1" w:rsidRPr="003E1123">
        <w:rPr>
          <w:rStyle w:val="Numrodepage"/>
          <w:rFonts w:ascii="Garamond" w:hAnsi="Garamond" w:cs="Times New Roman"/>
          <w:color w:val="00000A"/>
          <w:sz w:val="22"/>
          <w:szCs w:val="22"/>
        </w:rPr>
        <w:t>soit</w:t>
      </w:r>
      <w:proofErr w:type="gramEnd"/>
      <w:r w:rsidR="006F21E1" w:rsidRPr="003E1123">
        <w:rPr>
          <w:rStyle w:val="Numrodepage"/>
          <w:rFonts w:ascii="Garamond" w:hAnsi="Garamond" w:cs="Times New Roman"/>
          <w:color w:val="00000A"/>
          <w:sz w:val="22"/>
          <w:szCs w:val="22"/>
        </w:rPr>
        <w:t xml:space="preserve"> les frais matériels, logiciels ou d'accès à internet sont exclusivement à la charge </w:t>
      </w:r>
      <w:r w:rsidR="0080718E" w:rsidRPr="003E1123">
        <w:rPr>
          <w:rStyle w:val="Numrodepage"/>
          <w:rFonts w:ascii="Garamond" w:hAnsi="Garamond" w:cs="Times New Roman"/>
          <w:color w:val="00000A"/>
          <w:sz w:val="22"/>
          <w:szCs w:val="22"/>
        </w:rPr>
        <w:t>du Prestataire</w:t>
      </w:r>
      <w:r w:rsidR="006F21E1" w:rsidRPr="003E1123">
        <w:rPr>
          <w:rStyle w:val="Numrodepage"/>
          <w:rFonts w:ascii="Garamond" w:hAnsi="Garamond" w:cs="Times New Roman"/>
          <w:color w:val="00000A"/>
          <w:sz w:val="22"/>
          <w:szCs w:val="22"/>
        </w:rPr>
        <w:t>.</w:t>
      </w:r>
    </w:p>
    <w:p w14:paraId="406E6071" w14:textId="77777777" w:rsidR="006F21E1" w:rsidRPr="00DB269E" w:rsidRDefault="006F21E1" w:rsidP="00291CC0">
      <w:pPr>
        <w:jc w:val="both"/>
        <w:rPr>
          <w:rFonts w:ascii="Garamond" w:eastAsia="Times New Roman" w:hAnsi="Garamond" w:cs="Times New Roman"/>
          <w:color w:val="000000" w:themeColor="text1"/>
          <w:sz w:val="22"/>
          <w:szCs w:val="22"/>
          <w:highlight w:val="yellow"/>
          <w:lang w:eastAsia="fr-FR"/>
        </w:rPr>
      </w:pPr>
    </w:p>
    <w:p w14:paraId="561E8BDF" w14:textId="5FCFC2BB" w:rsidR="006A0403" w:rsidRPr="003E1123" w:rsidRDefault="007E692F" w:rsidP="00291CC0">
      <w:pPr>
        <w:jc w:val="both"/>
        <w:rPr>
          <w:rStyle w:val="Numrodepage"/>
          <w:rFonts w:ascii="Garamond" w:eastAsia="Arial Unicode MS" w:hAnsi="Garamond" w:cs="Times New Roman"/>
          <w:color w:val="00000A"/>
          <w:kern w:val="3"/>
          <w:sz w:val="22"/>
          <w:szCs w:val="22"/>
          <w:lang w:bidi="hi-IN"/>
        </w:rPr>
      </w:pPr>
      <w:commentRangeStart w:id="0"/>
      <w:r w:rsidRPr="003E1123">
        <w:rPr>
          <w:rFonts w:ascii="Garamond" w:eastAsia="Times New Roman" w:hAnsi="Garamond" w:cs="Times New Roman"/>
          <w:color w:val="000000" w:themeColor="text1"/>
          <w:sz w:val="22"/>
          <w:szCs w:val="22"/>
          <w:lang w:eastAsia="fr-FR"/>
        </w:rPr>
        <w:t>L'utilisation de l'Application nécessite l'installation du logiciel sur un</w:t>
      </w:r>
      <w:r w:rsidR="00291CC0" w:rsidRPr="003E1123">
        <w:rPr>
          <w:rFonts w:ascii="Garamond" w:eastAsia="Times New Roman" w:hAnsi="Garamond" w:cs="Times New Roman"/>
          <w:color w:val="000000" w:themeColor="text1"/>
          <w:sz w:val="22"/>
          <w:szCs w:val="22"/>
          <w:lang w:eastAsia="fr-FR"/>
        </w:rPr>
        <w:t xml:space="preserve"> appareil mobile ou tablette. </w:t>
      </w:r>
      <w:r w:rsidR="006A0403" w:rsidRPr="003E1123">
        <w:rPr>
          <w:rStyle w:val="Numrodepage"/>
          <w:rFonts w:ascii="Garamond" w:eastAsia="Arial Unicode MS" w:hAnsi="Garamond" w:cs="Times New Roman"/>
          <w:color w:val="00000A"/>
          <w:kern w:val="3"/>
          <w:sz w:val="22"/>
          <w:szCs w:val="22"/>
          <w:lang w:bidi="hi-IN"/>
        </w:rPr>
        <w:t>L'Application peut être téléchargée depuis l'App Store* et Google Play*.</w:t>
      </w:r>
      <w:commentRangeEnd w:id="0"/>
      <w:r w:rsidR="003E1123">
        <w:rPr>
          <w:rStyle w:val="Marquedecommentaire"/>
        </w:rPr>
        <w:commentReference w:id="0"/>
      </w:r>
    </w:p>
    <w:p w14:paraId="1A566D65" w14:textId="77777777" w:rsidR="00A660D2" w:rsidRPr="00DB269E" w:rsidRDefault="00A660D2" w:rsidP="00291CC0">
      <w:pPr>
        <w:jc w:val="both"/>
        <w:rPr>
          <w:rStyle w:val="Numrodepage"/>
          <w:rFonts w:ascii="Garamond" w:eastAsia="Arial Unicode MS" w:hAnsi="Garamond" w:cs="Times New Roman"/>
          <w:color w:val="00000A"/>
          <w:kern w:val="3"/>
          <w:sz w:val="22"/>
          <w:szCs w:val="22"/>
          <w:highlight w:val="yellow"/>
          <w:lang w:bidi="hi-IN"/>
        </w:rPr>
      </w:pPr>
    </w:p>
    <w:p w14:paraId="718A4634" w14:textId="020AA739" w:rsidR="00954721" w:rsidRPr="003E1123" w:rsidRDefault="00BA042D" w:rsidP="00863557">
      <w:pPr>
        <w:jc w:val="both"/>
        <w:rPr>
          <w:ins w:id="1" w:author="Emma HANOUN" w:date="2023-06-15T10:49:00Z"/>
          <w:rStyle w:val="Numrodepage"/>
          <w:rFonts w:ascii="Garamond" w:eastAsia="Arial Unicode MS" w:hAnsi="Garamond" w:cs="Times New Roman"/>
          <w:color w:val="00000A"/>
          <w:kern w:val="3"/>
          <w:sz w:val="22"/>
          <w:szCs w:val="22"/>
          <w:lang w:bidi="hi-IN"/>
        </w:rPr>
      </w:pPr>
      <w:r>
        <w:rPr>
          <w:rStyle w:val="Numrodepage"/>
          <w:rFonts w:ascii="Garamond" w:eastAsia="Arial Unicode MS" w:hAnsi="Garamond" w:cs="Times New Roman"/>
          <w:b/>
          <w:bCs/>
          <w:color w:val="00000A"/>
          <w:kern w:val="3"/>
          <w:sz w:val="22"/>
          <w:szCs w:val="22"/>
          <w:lang w:bidi="hi-IN"/>
        </w:rPr>
        <w:t>4</w:t>
      </w:r>
      <w:r w:rsidR="00A660D2" w:rsidRPr="003E1123">
        <w:rPr>
          <w:rStyle w:val="Numrodepage"/>
          <w:rFonts w:ascii="Garamond" w:eastAsia="Arial Unicode MS" w:hAnsi="Garamond" w:cs="Times New Roman"/>
          <w:b/>
          <w:bCs/>
          <w:color w:val="00000A"/>
          <w:kern w:val="3"/>
          <w:sz w:val="22"/>
          <w:szCs w:val="22"/>
          <w:lang w:bidi="hi-IN"/>
        </w:rPr>
        <w:t>.2</w:t>
      </w:r>
      <w:r w:rsidR="00A660D2" w:rsidRPr="003E1123">
        <w:rPr>
          <w:rStyle w:val="Numrodepage"/>
          <w:rFonts w:ascii="Garamond" w:eastAsia="Arial Unicode MS" w:hAnsi="Garamond" w:cs="Times New Roman"/>
          <w:color w:val="00000A"/>
          <w:kern w:val="3"/>
          <w:sz w:val="22"/>
          <w:szCs w:val="22"/>
          <w:lang w:bidi="hi-IN"/>
        </w:rPr>
        <w:t xml:space="preserve"> </w:t>
      </w:r>
      <w:r w:rsidR="00863557" w:rsidRPr="003E1123">
        <w:rPr>
          <w:rStyle w:val="Numrodepage"/>
          <w:rFonts w:ascii="Garamond" w:eastAsia="Arial Unicode MS" w:hAnsi="Garamond" w:cs="Times New Roman"/>
          <w:color w:val="00000A"/>
          <w:kern w:val="3"/>
          <w:sz w:val="22"/>
          <w:szCs w:val="22"/>
          <w:lang w:bidi="hi-IN"/>
        </w:rPr>
        <w:t>Les Services ne sont pas accessibles au Prestataire mineur ou majeur placé sous un régime légal de protection juridique réservé.</w:t>
      </w:r>
    </w:p>
    <w:p w14:paraId="034155CA" w14:textId="77777777" w:rsidR="00863557" w:rsidRPr="00DB269E" w:rsidRDefault="00863557" w:rsidP="00863557">
      <w:pPr>
        <w:jc w:val="both"/>
        <w:rPr>
          <w:rStyle w:val="Numrodepage"/>
          <w:rFonts w:ascii="Garamond" w:hAnsi="Garamond" w:cs="Times New Roman"/>
          <w:color w:val="00000A"/>
          <w:sz w:val="22"/>
          <w:szCs w:val="22"/>
          <w:highlight w:val="yellow"/>
        </w:rPr>
      </w:pPr>
    </w:p>
    <w:p w14:paraId="3AE6B4D3" w14:textId="2A98F6E3" w:rsidR="00B84A08" w:rsidRPr="00453777" w:rsidRDefault="00BA042D" w:rsidP="007477B9">
      <w:pPr>
        <w:pBdr>
          <w:top w:val="nil"/>
          <w:left w:val="nil"/>
          <w:bottom w:val="nil"/>
          <w:right w:val="nil"/>
          <w:between w:val="nil"/>
        </w:pBdr>
        <w:jc w:val="both"/>
        <w:rPr>
          <w:rFonts w:ascii="Garamond" w:hAnsi="Garamond" w:cs="Times New Roman"/>
          <w:sz w:val="22"/>
          <w:szCs w:val="22"/>
        </w:rPr>
      </w:pPr>
      <w:r>
        <w:rPr>
          <w:rFonts w:ascii="Garamond" w:hAnsi="Garamond" w:cs="Times New Roman"/>
          <w:b/>
          <w:bCs/>
          <w:color w:val="000000"/>
          <w:sz w:val="22"/>
          <w:szCs w:val="22"/>
        </w:rPr>
        <w:t>4</w:t>
      </w:r>
      <w:r w:rsidR="007477B9" w:rsidRPr="00453777">
        <w:rPr>
          <w:rFonts w:ascii="Garamond" w:hAnsi="Garamond" w:cs="Times New Roman"/>
          <w:b/>
          <w:bCs/>
          <w:color w:val="000000"/>
          <w:sz w:val="22"/>
          <w:szCs w:val="22"/>
        </w:rPr>
        <w:t>.</w:t>
      </w:r>
      <w:r w:rsidR="00C875C1" w:rsidRPr="00453777">
        <w:rPr>
          <w:rFonts w:ascii="Garamond" w:hAnsi="Garamond" w:cs="Times New Roman"/>
          <w:b/>
          <w:bCs/>
          <w:color w:val="000000"/>
          <w:sz w:val="22"/>
          <w:szCs w:val="22"/>
        </w:rPr>
        <w:t>3</w:t>
      </w:r>
      <w:r w:rsidR="007477B9" w:rsidRPr="00453777">
        <w:rPr>
          <w:rFonts w:ascii="Garamond" w:hAnsi="Garamond" w:cs="Times New Roman"/>
          <w:color w:val="000000"/>
          <w:sz w:val="22"/>
          <w:szCs w:val="22"/>
        </w:rPr>
        <w:t xml:space="preserve"> </w:t>
      </w:r>
      <w:r w:rsidR="007477B9" w:rsidRPr="00453777">
        <w:rPr>
          <w:rFonts w:ascii="Garamond" w:hAnsi="Garamond" w:cs="Times New Roman"/>
          <w:sz w:val="22"/>
          <w:szCs w:val="22"/>
        </w:rPr>
        <w:t>L’accès à l</w:t>
      </w:r>
      <w:r w:rsidR="00CF64D7" w:rsidRPr="00453777">
        <w:rPr>
          <w:rFonts w:ascii="Garamond" w:hAnsi="Garamond" w:cs="Times New Roman"/>
          <w:sz w:val="22"/>
          <w:szCs w:val="22"/>
        </w:rPr>
        <w:t xml:space="preserve">’Application et aux Services </w:t>
      </w:r>
      <w:r w:rsidR="007477B9" w:rsidRPr="00453777">
        <w:rPr>
          <w:rFonts w:ascii="Garamond" w:hAnsi="Garamond" w:cs="Times New Roman"/>
          <w:sz w:val="22"/>
          <w:szCs w:val="22"/>
        </w:rPr>
        <w:t>s’effectue</w:t>
      </w:r>
      <w:r w:rsidR="002718A5" w:rsidRPr="00453777">
        <w:rPr>
          <w:rFonts w:ascii="Garamond" w:hAnsi="Garamond" w:cs="Times New Roman"/>
          <w:sz w:val="22"/>
          <w:szCs w:val="22"/>
        </w:rPr>
        <w:t xml:space="preserve"> </w:t>
      </w:r>
      <w:r w:rsidR="007477B9" w:rsidRPr="00453777">
        <w:rPr>
          <w:rFonts w:ascii="Garamond" w:hAnsi="Garamond" w:cs="Times New Roman"/>
          <w:sz w:val="22"/>
          <w:szCs w:val="22"/>
        </w:rPr>
        <w:t xml:space="preserve">au moyen de la création d’un Compte par </w:t>
      </w:r>
      <w:r w:rsidR="00B84A08" w:rsidRPr="00453777">
        <w:rPr>
          <w:rFonts w:ascii="Garamond" w:hAnsi="Garamond" w:cs="Times New Roman"/>
          <w:sz w:val="22"/>
          <w:szCs w:val="22"/>
        </w:rPr>
        <w:t>le Prestataire. La procédure d’inscription sur l’Application en qualité de Prestataire requiert</w:t>
      </w:r>
      <w:r w:rsidR="001E16BC" w:rsidRPr="00453777">
        <w:rPr>
          <w:rFonts w:ascii="Garamond" w:hAnsi="Garamond" w:cs="Times New Roman"/>
          <w:sz w:val="22"/>
          <w:szCs w:val="22"/>
        </w:rPr>
        <w:t xml:space="preserve"> de renseigner obligatoirement les informations et documents suivants : </w:t>
      </w:r>
    </w:p>
    <w:p w14:paraId="0E847FA8" w14:textId="47A902C6" w:rsidR="001E16BC" w:rsidRPr="00453777" w:rsidRDefault="00E10539" w:rsidP="00E10539">
      <w:pPr>
        <w:pStyle w:val="Paragraphedeliste"/>
        <w:numPr>
          <w:ilvl w:val="0"/>
          <w:numId w:val="43"/>
        </w:numPr>
        <w:pBdr>
          <w:top w:val="nil"/>
          <w:left w:val="nil"/>
          <w:bottom w:val="nil"/>
          <w:right w:val="nil"/>
          <w:between w:val="nil"/>
        </w:pBdr>
        <w:jc w:val="both"/>
        <w:rPr>
          <w:rFonts w:ascii="Garamond" w:hAnsi="Garamond" w:cs="Times New Roman"/>
        </w:rPr>
      </w:pPr>
      <w:r w:rsidRPr="00453777">
        <w:rPr>
          <w:rFonts w:ascii="Garamond" w:hAnsi="Garamond" w:cs="Times New Roman"/>
        </w:rPr>
        <w:t>Nom et prénom ;</w:t>
      </w:r>
    </w:p>
    <w:p w14:paraId="5039E03E" w14:textId="3F5A75DA" w:rsidR="00E10539" w:rsidRPr="00453777" w:rsidRDefault="00E10539" w:rsidP="00E10539">
      <w:pPr>
        <w:pStyle w:val="Paragraphedeliste"/>
        <w:numPr>
          <w:ilvl w:val="0"/>
          <w:numId w:val="43"/>
        </w:numPr>
        <w:pBdr>
          <w:top w:val="nil"/>
          <w:left w:val="nil"/>
          <w:bottom w:val="nil"/>
          <w:right w:val="nil"/>
          <w:between w:val="nil"/>
        </w:pBdr>
        <w:jc w:val="both"/>
        <w:rPr>
          <w:rFonts w:ascii="Garamond" w:hAnsi="Garamond" w:cs="Times New Roman"/>
        </w:rPr>
      </w:pPr>
      <w:r w:rsidRPr="00453777">
        <w:rPr>
          <w:rFonts w:ascii="Garamond" w:hAnsi="Garamond" w:cs="Times New Roman"/>
        </w:rPr>
        <w:t xml:space="preserve">Adresse </w:t>
      </w:r>
      <w:proofErr w:type="gramStart"/>
      <w:r w:rsidRPr="00453777">
        <w:rPr>
          <w:rFonts w:ascii="Garamond" w:hAnsi="Garamond" w:cs="Times New Roman"/>
        </w:rPr>
        <w:t>e-mail</w:t>
      </w:r>
      <w:proofErr w:type="gramEnd"/>
      <w:r w:rsidRPr="00453777">
        <w:rPr>
          <w:rFonts w:ascii="Garamond" w:hAnsi="Garamond" w:cs="Times New Roman"/>
        </w:rPr>
        <w:t> ;</w:t>
      </w:r>
    </w:p>
    <w:p w14:paraId="0E93EF3F" w14:textId="211B2AE8" w:rsidR="00E10539" w:rsidRPr="00453777" w:rsidRDefault="00E10539" w:rsidP="00E10539">
      <w:pPr>
        <w:pStyle w:val="Paragraphedeliste"/>
        <w:numPr>
          <w:ilvl w:val="0"/>
          <w:numId w:val="43"/>
        </w:numPr>
        <w:pBdr>
          <w:top w:val="nil"/>
          <w:left w:val="nil"/>
          <w:bottom w:val="nil"/>
          <w:right w:val="nil"/>
          <w:between w:val="nil"/>
        </w:pBdr>
        <w:jc w:val="both"/>
        <w:rPr>
          <w:rFonts w:ascii="Garamond" w:hAnsi="Garamond" w:cs="Times New Roman"/>
        </w:rPr>
      </w:pPr>
      <w:r w:rsidRPr="00453777">
        <w:rPr>
          <w:rFonts w:ascii="Garamond" w:hAnsi="Garamond" w:cs="Times New Roman"/>
        </w:rPr>
        <w:t>Numéro de téléphone ;</w:t>
      </w:r>
    </w:p>
    <w:p w14:paraId="612364E2" w14:textId="37B91562" w:rsidR="006B6E12" w:rsidRPr="00453777" w:rsidRDefault="00604D6D" w:rsidP="00453777">
      <w:pPr>
        <w:pStyle w:val="Paragraphedeliste"/>
        <w:numPr>
          <w:ilvl w:val="0"/>
          <w:numId w:val="43"/>
        </w:numPr>
        <w:pBdr>
          <w:top w:val="nil"/>
          <w:left w:val="nil"/>
          <w:bottom w:val="nil"/>
          <w:right w:val="nil"/>
          <w:between w:val="nil"/>
        </w:pBdr>
        <w:spacing w:after="0"/>
        <w:jc w:val="both"/>
        <w:rPr>
          <w:rFonts w:ascii="Garamond" w:hAnsi="Garamond" w:cs="Times New Roman"/>
        </w:rPr>
      </w:pPr>
      <w:commentRangeStart w:id="2"/>
      <w:proofErr w:type="spellStart"/>
      <w:r w:rsidRPr="00453777">
        <w:rPr>
          <w:rFonts w:ascii="Garamond" w:hAnsi="Garamond" w:cs="Times New Roman"/>
        </w:rPr>
        <w:t>Kbis</w:t>
      </w:r>
      <w:proofErr w:type="spellEnd"/>
      <w:r w:rsidRPr="00453777">
        <w:rPr>
          <w:rFonts w:ascii="Garamond" w:hAnsi="Garamond" w:cs="Times New Roman"/>
        </w:rPr>
        <w:t xml:space="preserve"> de la Société ou numéro SIREN</w:t>
      </w:r>
      <w:commentRangeEnd w:id="2"/>
      <w:r w:rsidR="00453777">
        <w:rPr>
          <w:rStyle w:val="Marquedecommentaire"/>
          <w:rFonts w:eastAsiaTheme="minorEastAsia"/>
          <w:lang w:eastAsia="zh-CN"/>
        </w:rPr>
        <w:commentReference w:id="2"/>
      </w:r>
    </w:p>
    <w:p w14:paraId="2D9DE030" w14:textId="77777777" w:rsidR="00306A6E" w:rsidRDefault="00306A6E" w:rsidP="002A5BF5">
      <w:pPr>
        <w:jc w:val="both"/>
        <w:rPr>
          <w:rFonts w:ascii="Garamond" w:hAnsi="Garamond" w:cs="Times New Roman"/>
          <w:sz w:val="22"/>
          <w:szCs w:val="22"/>
        </w:rPr>
      </w:pPr>
    </w:p>
    <w:p w14:paraId="5CB4FB8C" w14:textId="77777777" w:rsidR="00306A6E" w:rsidRDefault="00306A6E" w:rsidP="00306A6E">
      <w:pPr>
        <w:pBdr>
          <w:top w:val="nil"/>
          <w:left w:val="nil"/>
          <w:bottom w:val="nil"/>
          <w:right w:val="nil"/>
          <w:between w:val="nil"/>
        </w:pBdr>
        <w:jc w:val="both"/>
        <w:rPr>
          <w:rFonts w:ascii="Garamond" w:hAnsi="Garamond" w:cs="Times New Roman"/>
          <w:sz w:val="22"/>
          <w:szCs w:val="22"/>
        </w:rPr>
      </w:pPr>
      <w:r>
        <w:rPr>
          <w:rFonts w:ascii="Garamond" w:hAnsi="Garamond" w:cs="Times New Roman"/>
          <w:sz w:val="22"/>
          <w:szCs w:val="22"/>
        </w:rPr>
        <w:lastRenderedPageBreak/>
        <w:t>Le Prestataire</w:t>
      </w:r>
      <w:r w:rsidRPr="00C547F3">
        <w:rPr>
          <w:rFonts w:ascii="Garamond" w:hAnsi="Garamond" w:cs="Times New Roman"/>
          <w:sz w:val="22"/>
          <w:szCs w:val="22"/>
        </w:rPr>
        <w:t xml:space="preserve"> recevra un courriel électronique à l’adresse </w:t>
      </w:r>
      <w:proofErr w:type="gramStart"/>
      <w:r w:rsidRPr="00C547F3">
        <w:rPr>
          <w:rFonts w:ascii="Garamond" w:hAnsi="Garamond" w:cs="Times New Roman"/>
          <w:sz w:val="22"/>
          <w:szCs w:val="22"/>
        </w:rPr>
        <w:t>e-mail</w:t>
      </w:r>
      <w:proofErr w:type="gramEnd"/>
      <w:r w:rsidRPr="00C547F3">
        <w:rPr>
          <w:rFonts w:ascii="Garamond" w:hAnsi="Garamond" w:cs="Times New Roman"/>
          <w:sz w:val="22"/>
          <w:szCs w:val="22"/>
        </w:rPr>
        <w:t xml:space="preserve"> indiquée, afin de valider son adresse mail et accéder à son Compte. </w:t>
      </w:r>
      <w:r w:rsidRPr="002A5BF5">
        <w:rPr>
          <w:rFonts w:ascii="Garamond" w:hAnsi="Garamond" w:cs="Times New Roman"/>
          <w:sz w:val="22"/>
          <w:szCs w:val="22"/>
        </w:rPr>
        <w:t xml:space="preserve">L’utilisation de l’Application par le Prestataire est conditionnée à la communication de l'ensemble de ces documents et informations demandés par la Société et à leur parfaite véracité/validité/conformité pendant toute la durée de la relation entre le Prestataire et la Société. </w:t>
      </w:r>
      <w:r w:rsidRPr="002A5BF5">
        <w:rPr>
          <w:rFonts w:ascii="Garamond" w:hAnsi="Garamond" w:cs="Times New Roman"/>
          <w:color w:val="000000"/>
          <w:sz w:val="22"/>
          <w:szCs w:val="22"/>
        </w:rPr>
        <w:t>Le Prestataire s’engage à fournir des informations exactes et conformes à la réalité et à les mettre à jour systématiquement, par l’intermédiaire de son Compte, afin d’en garantir la pertinence et l’exactitude tout au long de l’utilisation de l’Application.</w:t>
      </w:r>
    </w:p>
    <w:p w14:paraId="61A44323" w14:textId="77777777" w:rsidR="00306A6E" w:rsidRDefault="00306A6E" w:rsidP="00306A6E">
      <w:pPr>
        <w:pStyle w:val="CorpsA"/>
        <w:widowControl w:val="0"/>
        <w:spacing w:line="240" w:lineRule="auto"/>
        <w:jc w:val="both"/>
        <w:rPr>
          <w:rFonts w:ascii="Garamond" w:hAnsi="Garamond" w:cs="Times New Roman"/>
          <w:sz w:val="22"/>
          <w:szCs w:val="22"/>
        </w:rPr>
      </w:pPr>
    </w:p>
    <w:p w14:paraId="3C6F7FE3" w14:textId="4E0A4864" w:rsidR="00306A6E" w:rsidRPr="00C547F3" w:rsidRDefault="00306A6E" w:rsidP="00306A6E">
      <w:pPr>
        <w:pStyle w:val="CorpsA"/>
        <w:widowControl w:val="0"/>
        <w:spacing w:line="240" w:lineRule="auto"/>
        <w:jc w:val="both"/>
        <w:rPr>
          <w:rFonts w:ascii="Garamond" w:hAnsi="Garamond" w:cs="Times New Roman"/>
          <w:sz w:val="22"/>
          <w:szCs w:val="22"/>
        </w:rPr>
      </w:pPr>
      <w:r>
        <w:rPr>
          <w:rFonts w:ascii="Garamond" w:hAnsi="Garamond" w:cs="Times New Roman"/>
          <w:sz w:val="22"/>
          <w:szCs w:val="22"/>
        </w:rPr>
        <w:t>La Société</w:t>
      </w:r>
      <w:r w:rsidRPr="00C547F3">
        <w:rPr>
          <w:rFonts w:ascii="Garamond" w:hAnsi="Garamond" w:cs="Times New Roman"/>
          <w:sz w:val="22"/>
          <w:szCs w:val="22"/>
        </w:rPr>
        <w:t xml:space="preserve"> est susceptible de demander certaines informations complémentaires afin d’attester de la réalité de l’identité de l’ensemble </w:t>
      </w:r>
      <w:r>
        <w:rPr>
          <w:rFonts w:ascii="Garamond" w:hAnsi="Garamond" w:cs="Times New Roman"/>
          <w:sz w:val="22"/>
          <w:szCs w:val="22"/>
        </w:rPr>
        <w:t>du Prestataire</w:t>
      </w:r>
      <w:r w:rsidRPr="00C547F3">
        <w:rPr>
          <w:rFonts w:ascii="Garamond" w:hAnsi="Garamond" w:cs="Times New Roman"/>
          <w:sz w:val="22"/>
          <w:szCs w:val="22"/>
        </w:rPr>
        <w:t xml:space="preserve">. En acceptant les présentes </w:t>
      </w:r>
      <w:r w:rsidR="00A14AD1">
        <w:rPr>
          <w:rStyle w:val="Numrodepage"/>
          <w:rFonts w:ascii="Garamond" w:hAnsi="Garamond" w:cs="Times New Roman"/>
          <w:color w:val="00000A"/>
          <w:sz w:val="22"/>
          <w:szCs w:val="22"/>
        </w:rPr>
        <w:t>CGU</w:t>
      </w:r>
      <w:r w:rsidRPr="00C547F3">
        <w:rPr>
          <w:rFonts w:ascii="Garamond" w:hAnsi="Garamond" w:cs="Times New Roman"/>
          <w:sz w:val="22"/>
          <w:szCs w:val="22"/>
        </w:rPr>
        <w:t>, le</w:t>
      </w:r>
      <w:r>
        <w:rPr>
          <w:rFonts w:ascii="Garamond" w:hAnsi="Garamond" w:cs="Times New Roman"/>
          <w:sz w:val="22"/>
          <w:szCs w:val="22"/>
        </w:rPr>
        <w:t xml:space="preserve"> Prestataire </w:t>
      </w:r>
      <w:r w:rsidRPr="00C547F3">
        <w:rPr>
          <w:rFonts w:ascii="Garamond" w:hAnsi="Garamond" w:cs="Times New Roman"/>
          <w:sz w:val="22"/>
          <w:szCs w:val="22"/>
        </w:rPr>
        <w:t xml:space="preserve">accepte de transmettre l’ensemble des informations susvisées à la première demande de </w:t>
      </w:r>
      <w:r>
        <w:rPr>
          <w:rFonts w:ascii="Garamond" w:hAnsi="Garamond" w:cs="Times New Roman"/>
          <w:sz w:val="22"/>
          <w:szCs w:val="22"/>
        </w:rPr>
        <w:t>la Société</w:t>
      </w:r>
      <w:r w:rsidRPr="00C547F3">
        <w:rPr>
          <w:rFonts w:ascii="Garamond" w:hAnsi="Garamond" w:cs="Times New Roman"/>
          <w:sz w:val="22"/>
          <w:szCs w:val="22"/>
        </w:rPr>
        <w:t>. A défaut, les Services ne seront pas accessibles.</w:t>
      </w:r>
    </w:p>
    <w:p w14:paraId="57CF07EA" w14:textId="77777777" w:rsidR="00306A6E" w:rsidRDefault="00306A6E" w:rsidP="00306A6E">
      <w:pPr>
        <w:jc w:val="both"/>
        <w:rPr>
          <w:rFonts w:ascii="Garamond" w:hAnsi="Garamond" w:cs="Times New Roman"/>
          <w:sz w:val="22"/>
          <w:szCs w:val="22"/>
        </w:rPr>
      </w:pPr>
    </w:p>
    <w:p w14:paraId="27EB070F" w14:textId="501F3207" w:rsidR="00306A6E" w:rsidRPr="00C547F3" w:rsidRDefault="00306A6E" w:rsidP="00306A6E">
      <w:pPr>
        <w:jc w:val="both"/>
        <w:rPr>
          <w:rFonts w:ascii="Garamond" w:hAnsi="Garamond" w:cs="Times New Roman"/>
          <w:sz w:val="22"/>
          <w:szCs w:val="22"/>
        </w:rPr>
      </w:pPr>
      <w:r w:rsidRPr="00C547F3">
        <w:rPr>
          <w:rFonts w:ascii="Garamond" w:hAnsi="Garamond" w:cs="Times New Roman"/>
          <w:sz w:val="22"/>
          <w:szCs w:val="22"/>
        </w:rPr>
        <w:t xml:space="preserve">Les Identifiants choisis par l’Utilisateur sont destinés à réserver l’accès </w:t>
      </w:r>
      <w:r>
        <w:rPr>
          <w:rFonts w:ascii="Garamond" w:hAnsi="Garamond" w:cs="Times New Roman"/>
          <w:sz w:val="22"/>
          <w:szCs w:val="22"/>
        </w:rPr>
        <w:t>au Prestataire</w:t>
      </w:r>
      <w:r w:rsidRPr="00C547F3">
        <w:rPr>
          <w:rFonts w:ascii="Garamond" w:hAnsi="Garamond" w:cs="Times New Roman"/>
          <w:sz w:val="22"/>
          <w:szCs w:val="22"/>
        </w:rPr>
        <w:t>, protéger l’intégrité et la disponibilité de l</w:t>
      </w:r>
      <w:r>
        <w:rPr>
          <w:rFonts w:ascii="Garamond" w:hAnsi="Garamond" w:cs="Times New Roman"/>
          <w:sz w:val="22"/>
          <w:szCs w:val="22"/>
        </w:rPr>
        <w:t xml:space="preserve">’Application </w:t>
      </w:r>
      <w:r w:rsidRPr="00C547F3">
        <w:rPr>
          <w:rFonts w:ascii="Garamond" w:hAnsi="Garamond" w:cs="Times New Roman"/>
          <w:sz w:val="22"/>
          <w:szCs w:val="22"/>
        </w:rPr>
        <w:t>ainsi que la confidentialité des données d</w:t>
      </w:r>
      <w:r>
        <w:rPr>
          <w:rFonts w:ascii="Garamond" w:hAnsi="Garamond" w:cs="Times New Roman"/>
          <w:sz w:val="22"/>
          <w:szCs w:val="22"/>
        </w:rPr>
        <w:t>u Prestataire</w:t>
      </w:r>
      <w:r w:rsidRPr="00C547F3">
        <w:rPr>
          <w:rFonts w:ascii="Garamond" w:hAnsi="Garamond" w:cs="Times New Roman"/>
          <w:sz w:val="22"/>
          <w:szCs w:val="22"/>
        </w:rPr>
        <w:t>.</w:t>
      </w:r>
    </w:p>
    <w:p w14:paraId="6A70334C" w14:textId="06989DD1" w:rsidR="00306A6E" w:rsidRDefault="00306A6E" w:rsidP="002A5BF5">
      <w:pPr>
        <w:jc w:val="both"/>
        <w:rPr>
          <w:rFonts w:ascii="Garamond" w:hAnsi="Garamond" w:cs="Times New Roman"/>
          <w:sz w:val="22"/>
          <w:szCs w:val="22"/>
        </w:rPr>
      </w:pPr>
    </w:p>
    <w:p w14:paraId="6453D3D7" w14:textId="77777777" w:rsidR="00306A6E" w:rsidRPr="002A5BF5" w:rsidRDefault="00306A6E" w:rsidP="00306A6E">
      <w:pPr>
        <w:pBdr>
          <w:top w:val="nil"/>
          <w:left w:val="nil"/>
          <w:bottom w:val="nil"/>
          <w:right w:val="nil"/>
          <w:between w:val="nil"/>
        </w:pBdr>
        <w:jc w:val="both"/>
        <w:rPr>
          <w:rFonts w:ascii="Garamond" w:hAnsi="Garamond" w:cs="Times New Roman"/>
          <w:color w:val="000000"/>
          <w:sz w:val="22"/>
          <w:szCs w:val="22"/>
        </w:rPr>
      </w:pPr>
      <w:r w:rsidRPr="002A5BF5">
        <w:rPr>
          <w:rFonts w:ascii="Garamond" w:hAnsi="Garamond" w:cs="Times New Roman"/>
          <w:sz w:val="22"/>
          <w:szCs w:val="22"/>
        </w:rPr>
        <w:t xml:space="preserve">Les Identifiants sont personnels et confidentiels, et ne peuvent être changés que sur demande du Prestataire. Le Prestataire se doit de conserver secret les Identifiants qu’il a choisis et à ne pas les divulguer sous quelque forme que ce soit. </w:t>
      </w:r>
      <w:r w:rsidRPr="002A5BF5">
        <w:rPr>
          <w:rFonts w:ascii="Garamond" w:hAnsi="Garamond" w:cs="Times New Roman"/>
          <w:color w:val="000000"/>
          <w:sz w:val="22"/>
          <w:szCs w:val="22"/>
        </w:rPr>
        <w:t xml:space="preserve">Le Prestataire garantit qu’il protégera les renseignements relatifs à son Compte et sera entièrement responsable de toute utilisation de son Compte par lui-même ou par un tiers. </w:t>
      </w:r>
      <w:r w:rsidRPr="002A5BF5">
        <w:rPr>
          <w:rFonts w:ascii="Garamond" w:hAnsi="Garamond" w:cs="Times New Roman"/>
          <w:sz w:val="22"/>
          <w:szCs w:val="22"/>
        </w:rPr>
        <w:t xml:space="preserve">Il </w:t>
      </w:r>
      <w:r w:rsidRPr="002A5BF5">
        <w:rPr>
          <w:rFonts w:ascii="Garamond" w:hAnsi="Garamond" w:cs="Times New Roman"/>
          <w:color w:val="000000"/>
          <w:sz w:val="22"/>
          <w:szCs w:val="22"/>
        </w:rPr>
        <w:t>doit s’assurer que ses Identifiants ne sont pas utilisés ou susceptibles d’être utilisés par des tiers.</w:t>
      </w:r>
      <w:r>
        <w:rPr>
          <w:rFonts w:ascii="Garamond" w:hAnsi="Garamond" w:cs="Times New Roman"/>
          <w:color w:val="000000"/>
          <w:sz w:val="22"/>
          <w:szCs w:val="22"/>
        </w:rPr>
        <w:t xml:space="preserve"> </w:t>
      </w:r>
      <w:r w:rsidRPr="002A5BF5">
        <w:rPr>
          <w:rFonts w:ascii="Garamond" w:hAnsi="Garamond" w:cs="Times New Roman"/>
          <w:color w:val="000000"/>
          <w:sz w:val="22"/>
          <w:szCs w:val="22"/>
        </w:rPr>
        <w:t>Le Prestataire s’engage à ne pas créer ou utiliser, sous sa propre identité ou celle d’un tiers, d’autres Comptes que celui initialement créé.</w:t>
      </w:r>
    </w:p>
    <w:p w14:paraId="1225CFC6" w14:textId="77777777" w:rsidR="00306A6E" w:rsidRDefault="00306A6E" w:rsidP="002A5BF5">
      <w:pPr>
        <w:jc w:val="both"/>
        <w:rPr>
          <w:rFonts w:ascii="Garamond" w:hAnsi="Garamond" w:cs="Times New Roman"/>
          <w:sz w:val="22"/>
          <w:szCs w:val="22"/>
        </w:rPr>
      </w:pPr>
    </w:p>
    <w:p w14:paraId="69ABC2FD" w14:textId="451D5A81" w:rsidR="002A5BF5" w:rsidRPr="002A5BF5" w:rsidRDefault="002A5BF5" w:rsidP="002A5BF5">
      <w:pPr>
        <w:jc w:val="both"/>
        <w:rPr>
          <w:rFonts w:ascii="Garamond" w:hAnsi="Garamond" w:cs="Times New Roman"/>
          <w:sz w:val="22"/>
          <w:szCs w:val="22"/>
        </w:rPr>
      </w:pPr>
      <w:r w:rsidRPr="002A5BF5">
        <w:rPr>
          <w:rFonts w:ascii="Garamond" w:hAnsi="Garamond" w:cs="Times New Roman"/>
          <w:sz w:val="22"/>
          <w:szCs w:val="22"/>
        </w:rPr>
        <w:t>En cas de perte d’un Identifiant, le Prestataire en informera la Société et utilisera la procédure de récupération des Identifiants mise en place par la Société.</w:t>
      </w:r>
    </w:p>
    <w:p w14:paraId="7D645BB8" w14:textId="77777777" w:rsidR="002A5BF5" w:rsidRPr="002A5BF5" w:rsidRDefault="002A5BF5" w:rsidP="002A5BF5">
      <w:pPr>
        <w:pBdr>
          <w:top w:val="nil"/>
          <w:left w:val="nil"/>
          <w:bottom w:val="nil"/>
          <w:right w:val="nil"/>
          <w:between w:val="nil"/>
        </w:pBdr>
        <w:jc w:val="both"/>
        <w:rPr>
          <w:rFonts w:ascii="Garamond" w:hAnsi="Garamond" w:cs="Times New Roman"/>
          <w:color w:val="000000"/>
          <w:sz w:val="22"/>
          <w:szCs w:val="22"/>
        </w:rPr>
      </w:pPr>
    </w:p>
    <w:p w14:paraId="25E38133" w14:textId="77777777" w:rsidR="002A5BF5" w:rsidRPr="002A5BF5" w:rsidRDefault="002A5BF5" w:rsidP="002A5BF5">
      <w:pPr>
        <w:pBdr>
          <w:top w:val="nil"/>
          <w:left w:val="nil"/>
          <w:bottom w:val="nil"/>
          <w:right w:val="nil"/>
          <w:between w:val="nil"/>
        </w:pBdr>
        <w:jc w:val="both"/>
        <w:rPr>
          <w:rFonts w:ascii="Garamond" w:hAnsi="Garamond" w:cs="Times New Roman"/>
          <w:sz w:val="22"/>
          <w:szCs w:val="22"/>
        </w:rPr>
      </w:pPr>
      <w:r w:rsidRPr="002A5BF5">
        <w:rPr>
          <w:rFonts w:ascii="Garamond" w:hAnsi="Garamond" w:cs="Times New Roman"/>
          <w:sz w:val="22"/>
          <w:szCs w:val="22"/>
        </w:rPr>
        <w:t xml:space="preserve">La Société décline toute responsabilité en cas de perte ou de l’utilisation fautive de ces informations. </w:t>
      </w:r>
    </w:p>
    <w:p w14:paraId="32A55002" w14:textId="77777777" w:rsidR="00C46B1F" w:rsidRPr="00DB269E" w:rsidRDefault="00C46B1F" w:rsidP="007C683E">
      <w:pPr>
        <w:pStyle w:val="Corps"/>
        <w:widowControl w:val="0"/>
        <w:jc w:val="both"/>
        <w:rPr>
          <w:rStyle w:val="Numrodepage"/>
          <w:rFonts w:ascii="Garamond" w:hAnsi="Garamond" w:cs="Times New Roman"/>
          <w:color w:val="00000A"/>
          <w:sz w:val="22"/>
          <w:szCs w:val="22"/>
          <w:highlight w:val="yellow"/>
        </w:rPr>
      </w:pPr>
    </w:p>
    <w:p w14:paraId="79623DDA" w14:textId="1651DB8B" w:rsidR="00B56F31" w:rsidRPr="002204AC" w:rsidRDefault="00B56F31" w:rsidP="00B56F31">
      <w:pPr>
        <w:pStyle w:val="Corps"/>
        <w:widowControl w:val="0"/>
        <w:jc w:val="both"/>
        <w:rPr>
          <w:rFonts w:ascii="Garamond" w:hAnsi="Garamond" w:cs="Times New Roman"/>
          <w:sz w:val="22"/>
          <w:szCs w:val="22"/>
        </w:rPr>
      </w:pPr>
      <w:r w:rsidRPr="002204AC">
        <w:rPr>
          <w:rStyle w:val="Numrodepage"/>
          <w:rFonts w:ascii="Garamond" w:hAnsi="Garamond" w:cs="Times New Roman"/>
          <w:b/>
          <w:bCs/>
          <w:color w:val="00000A"/>
          <w:sz w:val="22"/>
          <w:szCs w:val="22"/>
          <w:u w:val="single"/>
        </w:rPr>
        <w:t xml:space="preserve">ARTICLE </w:t>
      </w:r>
      <w:r w:rsidR="00BA042D">
        <w:rPr>
          <w:rStyle w:val="Numrodepage"/>
          <w:rFonts w:ascii="Garamond" w:hAnsi="Garamond" w:cs="Times New Roman"/>
          <w:b/>
          <w:bCs/>
          <w:color w:val="00000A"/>
          <w:sz w:val="22"/>
          <w:szCs w:val="22"/>
          <w:u w:val="single"/>
        </w:rPr>
        <w:t>5</w:t>
      </w:r>
      <w:r w:rsidRPr="002204AC">
        <w:rPr>
          <w:rStyle w:val="Numrodepage"/>
          <w:rFonts w:ascii="Garamond" w:hAnsi="Garamond" w:cs="Times New Roman"/>
          <w:b/>
          <w:bCs/>
          <w:color w:val="00000A"/>
          <w:sz w:val="22"/>
          <w:szCs w:val="22"/>
          <w:u w:val="single"/>
        </w:rPr>
        <w:t> : DESCRIPTION DES SERVICES</w:t>
      </w:r>
    </w:p>
    <w:p w14:paraId="1E7077F3" w14:textId="77777777" w:rsidR="00645EC0" w:rsidRPr="002204AC" w:rsidRDefault="00645EC0" w:rsidP="007C683E">
      <w:pPr>
        <w:pStyle w:val="Corps"/>
        <w:widowControl w:val="0"/>
        <w:jc w:val="both"/>
        <w:rPr>
          <w:rStyle w:val="Numrodepage"/>
          <w:rFonts w:ascii="Garamond" w:hAnsi="Garamond" w:cs="Times New Roman"/>
          <w:color w:val="00000A"/>
          <w:sz w:val="22"/>
          <w:szCs w:val="22"/>
        </w:rPr>
      </w:pPr>
    </w:p>
    <w:p w14:paraId="21C710AD" w14:textId="0F4C505A" w:rsidR="002204AC" w:rsidRDefault="002204AC" w:rsidP="007C683E">
      <w:pPr>
        <w:pStyle w:val="Corps"/>
        <w:widowControl w:val="0"/>
        <w:jc w:val="both"/>
        <w:rPr>
          <w:rStyle w:val="Numrodepage"/>
          <w:rFonts w:ascii="Garamond" w:hAnsi="Garamond" w:cs="Times New Roman"/>
          <w:color w:val="00000A"/>
          <w:sz w:val="22"/>
          <w:szCs w:val="22"/>
        </w:rPr>
      </w:pPr>
      <w:r w:rsidRPr="002204AC">
        <w:rPr>
          <w:rStyle w:val="Numrodepage"/>
          <w:rFonts w:ascii="Garamond" w:hAnsi="Garamond" w:cs="Times New Roman"/>
          <w:color w:val="00000A"/>
          <w:sz w:val="22"/>
          <w:szCs w:val="22"/>
        </w:rPr>
        <w:t xml:space="preserve">L’utilisation de l’Application par le Prestataire lui donne accès aux Services suivants : </w:t>
      </w:r>
    </w:p>
    <w:p w14:paraId="4B6B31E8" w14:textId="50A8BDBA" w:rsidR="002204AC" w:rsidRDefault="002204AC" w:rsidP="002204AC">
      <w:pPr>
        <w:pStyle w:val="Corps"/>
        <w:widowControl w:val="0"/>
        <w:numPr>
          <w:ilvl w:val="0"/>
          <w:numId w:val="48"/>
        </w:numPr>
        <w:jc w:val="both"/>
        <w:rPr>
          <w:rStyle w:val="Numrodepage"/>
          <w:rFonts w:ascii="Garamond" w:hAnsi="Garamond" w:cs="Times New Roman"/>
          <w:color w:val="00000A"/>
          <w:sz w:val="22"/>
          <w:szCs w:val="22"/>
        </w:rPr>
      </w:pPr>
      <w:r>
        <w:rPr>
          <w:rStyle w:val="Numrodepage"/>
          <w:rFonts w:ascii="Garamond" w:hAnsi="Garamond" w:cs="Times New Roman"/>
          <w:color w:val="00000A"/>
          <w:sz w:val="22"/>
          <w:szCs w:val="22"/>
        </w:rPr>
        <w:t>Accès</w:t>
      </w:r>
      <w:r w:rsidR="006C0AC7">
        <w:rPr>
          <w:rStyle w:val="Numrodepage"/>
          <w:rFonts w:ascii="Garamond" w:hAnsi="Garamond" w:cs="Times New Roman"/>
          <w:color w:val="00000A"/>
          <w:sz w:val="22"/>
          <w:szCs w:val="22"/>
        </w:rPr>
        <w:t xml:space="preserve"> à</w:t>
      </w:r>
      <w:r>
        <w:rPr>
          <w:rStyle w:val="Numrodepage"/>
          <w:rFonts w:ascii="Garamond" w:hAnsi="Garamond" w:cs="Times New Roman"/>
          <w:color w:val="00000A"/>
          <w:sz w:val="22"/>
          <w:szCs w:val="22"/>
        </w:rPr>
        <w:t xml:space="preserve"> son planning intégrant les Missions auxquelles il est assigné par la Société ainsi que les informations relatives à ces Missions (accès, consignes, logement, heure, date, durée, etc.)</w:t>
      </w:r>
      <w:r w:rsidR="006C0AC7">
        <w:rPr>
          <w:rStyle w:val="Numrodepage"/>
          <w:rFonts w:ascii="Garamond" w:hAnsi="Garamond" w:cs="Times New Roman"/>
          <w:color w:val="00000A"/>
          <w:sz w:val="22"/>
          <w:szCs w:val="22"/>
        </w:rPr>
        <w:t xml:space="preserve"> et suivi en temps réel de ce planning</w:t>
      </w:r>
      <w:r>
        <w:rPr>
          <w:rStyle w:val="Numrodepage"/>
          <w:rFonts w:ascii="Garamond" w:hAnsi="Garamond" w:cs="Times New Roman"/>
          <w:color w:val="00000A"/>
          <w:sz w:val="22"/>
          <w:szCs w:val="22"/>
        </w:rPr>
        <w:t xml:space="preserve"> ;</w:t>
      </w:r>
    </w:p>
    <w:p w14:paraId="1280C5DC" w14:textId="5BD33BA0" w:rsidR="002204AC" w:rsidRDefault="002204AC" w:rsidP="002204AC">
      <w:pPr>
        <w:pStyle w:val="Corps"/>
        <w:widowControl w:val="0"/>
        <w:numPr>
          <w:ilvl w:val="0"/>
          <w:numId w:val="48"/>
        </w:numPr>
        <w:jc w:val="both"/>
        <w:rPr>
          <w:rStyle w:val="Numrodepage"/>
          <w:rFonts w:ascii="Garamond" w:hAnsi="Garamond" w:cs="Times New Roman"/>
          <w:color w:val="00000A"/>
          <w:sz w:val="22"/>
          <w:szCs w:val="22"/>
        </w:rPr>
      </w:pPr>
      <w:r>
        <w:rPr>
          <w:rStyle w:val="Numrodepage"/>
          <w:rFonts w:ascii="Garamond" w:hAnsi="Garamond" w:cs="Times New Roman"/>
          <w:color w:val="00000A"/>
          <w:sz w:val="22"/>
          <w:szCs w:val="22"/>
        </w:rPr>
        <w:t>Enregistrer le temps consacré pour une Mission en temps réel (démarrer/terminer une mission) ;</w:t>
      </w:r>
    </w:p>
    <w:p w14:paraId="38006C47" w14:textId="3BAB357C" w:rsidR="002204AC" w:rsidRDefault="002204AC" w:rsidP="002204AC">
      <w:pPr>
        <w:pStyle w:val="Corps"/>
        <w:widowControl w:val="0"/>
        <w:numPr>
          <w:ilvl w:val="0"/>
          <w:numId w:val="48"/>
        </w:numPr>
        <w:jc w:val="both"/>
        <w:rPr>
          <w:rStyle w:val="Numrodepage"/>
          <w:rFonts w:ascii="Garamond" w:hAnsi="Garamond" w:cs="Times New Roman"/>
          <w:color w:val="00000A"/>
          <w:sz w:val="22"/>
          <w:szCs w:val="22"/>
        </w:rPr>
      </w:pPr>
      <w:r>
        <w:rPr>
          <w:rStyle w:val="Numrodepage"/>
          <w:rFonts w:ascii="Garamond" w:hAnsi="Garamond" w:cs="Times New Roman"/>
          <w:color w:val="00000A"/>
          <w:sz w:val="22"/>
          <w:szCs w:val="22"/>
        </w:rPr>
        <w:t xml:space="preserve">Signaler </w:t>
      </w:r>
      <w:r w:rsidR="006C0AC7">
        <w:rPr>
          <w:rStyle w:val="Numrodepage"/>
          <w:rFonts w:ascii="Garamond" w:hAnsi="Garamond" w:cs="Times New Roman"/>
          <w:color w:val="00000A"/>
          <w:sz w:val="22"/>
          <w:szCs w:val="22"/>
        </w:rPr>
        <w:t xml:space="preserve">en temps réel </w:t>
      </w:r>
      <w:r>
        <w:rPr>
          <w:rStyle w:val="Numrodepage"/>
          <w:rFonts w:ascii="Garamond" w:hAnsi="Garamond" w:cs="Times New Roman"/>
          <w:color w:val="00000A"/>
          <w:sz w:val="22"/>
          <w:szCs w:val="22"/>
        </w:rPr>
        <w:t>un retard</w:t>
      </w:r>
      <w:r w:rsidR="006C0AC7">
        <w:rPr>
          <w:rStyle w:val="Numrodepage"/>
          <w:rFonts w:ascii="Garamond" w:hAnsi="Garamond" w:cs="Times New Roman"/>
          <w:color w:val="00000A"/>
          <w:sz w:val="22"/>
          <w:szCs w:val="22"/>
        </w:rPr>
        <w:t xml:space="preserve"> avant le début de la Mission (motif et durée du retard, ajout de médias) </w:t>
      </w:r>
      <w:r>
        <w:rPr>
          <w:rStyle w:val="Numrodepage"/>
          <w:rFonts w:ascii="Garamond" w:hAnsi="Garamond" w:cs="Times New Roman"/>
          <w:color w:val="00000A"/>
          <w:sz w:val="22"/>
          <w:szCs w:val="22"/>
        </w:rPr>
        <w:t>;</w:t>
      </w:r>
    </w:p>
    <w:p w14:paraId="5EC0D018" w14:textId="3B1B0444" w:rsidR="002204AC" w:rsidRDefault="002204AC" w:rsidP="002204AC">
      <w:pPr>
        <w:pStyle w:val="Corps"/>
        <w:widowControl w:val="0"/>
        <w:numPr>
          <w:ilvl w:val="0"/>
          <w:numId w:val="48"/>
        </w:numPr>
        <w:jc w:val="both"/>
        <w:rPr>
          <w:rStyle w:val="Numrodepage"/>
          <w:rFonts w:ascii="Garamond" w:hAnsi="Garamond" w:cs="Times New Roman"/>
          <w:color w:val="00000A"/>
          <w:sz w:val="22"/>
          <w:szCs w:val="22"/>
        </w:rPr>
      </w:pPr>
      <w:r>
        <w:rPr>
          <w:rStyle w:val="Numrodepage"/>
          <w:rFonts w:ascii="Garamond" w:hAnsi="Garamond" w:cs="Times New Roman"/>
          <w:color w:val="00000A"/>
          <w:sz w:val="22"/>
          <w:szCs w:val="22"/>
        </w:rPr>
        <w:t>Prendre / télécharger des photographies au cours de la Mission ;</w:t>
      </w:r>
    </w:p>
    <w:p w14:paraId="4DA1FAC7" w14:textId="73F955F3" w:rsidR="002204AC" w:rsidRDefault="002204AC" w:rsidP="002204AC">
      <w:pPr>
        <w:pStyle w:val="Corps"/>
        <w:widowControl w:val="0"/>
        <w:numPr>
          <w:ilvl w:val="0"/>
          <w:numId w:val="48"/>
        </w:numPr>
        <w:jc w:val="both"/>
        <w:rPr>
          <w:rStyle w:val="Numrodepage"/>
          <w:rFonts w:ascii="Garamond" w:hAnsi="Garamond" w:cs="Times New Roman"/>
          <w:color w:val="00000A"/>
          <w:sz w:val="22"/>
          <w:szCs w:val="22"/>
        </w:rPr>
      </w:pPr>
      <w:r>
        <w:rPr>
          <w:rStyle w:val="Numrodepage"/>
          <w:rFonts w:ascii="Garamond" w:hAnsi="Garamond" w:cs="Times New Roman"/>
          <w:color w:val="00000A"/>
          <w:sz w:val="22"/>
          <w:szCs w:val="22"/>
        </w:rPr>
        <w:t xml:space="preserve">Demander </w:t>
      </w:r>
      <w:r w:rsidR="006C0AC7">
        <w:rPr>
          <w:rStyle w:val="Numrodepage"/>
          <w:rFonts w:ascii="Garamond" w:hAnsi="Garamond" w:cs="Times New Roman"/>
          <w:color w:val="00000A"/>
          <w:sz w:val="22"/>
          <w:szCs w:val="22"/>
        </w:rPr>
        <w:t xml:space="preserve">à la Société </w:t>
      </w:r>
      <w:r>
        <w:rPr>
          <w:rStyle w:val="Numrodepage"/>
          <w:rFonts w:ascii="Garamond" w:hAnsi="Garamond" w:cs="Times New Roman"/>
          <w:color w:val="00000A"/>
          <w:sz w:val="22"/>
          <w:szCs w:val="22"/>
        </w:rPr>
        <w:t>un temps supplémentaire</w:t>
      </w:r>
      <w:r w:rsidR="006C0AC7">
        <w:rPr>
          <w:rStyle w:val="Numrodepage"/>
          <w:rFonts w:ascii="Garamond" w:hAnsi="Garamond" w:cs="Times New Roman"/>
          <w:color w:val="00000A"/>
          <w:sz w:val="22"/>
          <w:szCs w:val="22"/>
        </w:rPr>
        <w:t xml:space="preserve"> pour l’exécution de la Mission et suivi en temps réel des demandes ;</w:t>
      </w:r>
    </w:p>
    <w:p w14:paraId="610B3F35" w14:textId="17593951" w:rsidR="002204AC" w:rsidRDefault="002204AC" w:rsidP="002204AC">
      <w:pPr>
        <w:pStyle w:val="Corps"/>
        <w:widowControl w:val="0"/>
        <w:numPr>
          <w:ilvl w:val="0"/>
          <w:numId w:val="48"/>
        </w:numPr>
        <w:jc w:val="both"/>
        <w:rPr>
          <w:rStyle w:val="Numrodepage"/>
          <w:rFonts w:ascii="Garamond" w:hAnsi="Garamond" w:cs="Times New Roman"/>
          <w:color w:val="00000A"/>
          <w:sz w:val="22"/>
          <w:szCs w:val="22"/>
        </w:rPr>
      </w:pPr>
      <w:r>
        <w:rPr>
          <w:rStyle w:val="Numrodepage"/>
          <w:rFonts w:ascii="Garamond" w:hAnsi="Garamond" w:cs="Times New Roman"/>
          <w:color w:val="00000A"/>
          <w:sz w:val="22"/>
          <w:szCs w:val="22"/>
        </w:rPr>
        <w:t xml:space="preserve">Signaler </w:t>
      </w:r>
      <w:r w:rsidR="006C0AC7">
        <w:rPr>
          <w:rStyle w:val="Numrodepage"/>
          <w:rFonts w:ascii="Garamond" w:hAnsi="Garamond" w:cs="Times New Roman"/>
          <w:color w:val="00000A"/>
          <w:sz w:val="22"/>
          <w:szCs w:val="22"/>
        </w:rPr>
        <w:t xml:space="preserve">en temps réel </w:t>
      </w:r>
      <w:r>
        <w:rPr>
          <w:rStyle w:val="Numrodepage"/>
          <w:rFonts w:ascii="Garamond" w:hAnsi="Garamond" w:cs="Times New Roman"/>
          <w:color w:val="00000A"/>
          <w:sz w:val="22"/>
          <w:szCs w:val="22"/>
        </w:rPr>
        <w:t>un dégât ou un produit manquant</w:t>
      </w:r>
      <w:r w:rsidR="006C0AC7">
        <w:rPr>
          <w:rStyle w:val="Numrodepage"/>
          <w:rFonts w:ascii="Garamond" w:hAnsi="Garamond" w:cs="Times New Roman"/>
          <w:color w:val="00000A"/>
          <w:sz w:val="22"/>
          <w:szCs w:val="22"/>
        </w:rPr>
        <w:t xml:space="preserve"> : objet cassé, objet abîmé, objet manquant (fournitures et petits électroménagers, produits et objets d’entretien), tâches sur un objet, fuite ou dégât des eaux, moisissures, clé manquante (liste non exhaustive) </w:t>
      </w:r>
      <w:r>
        <w:rPr>
          <w:rStyle w:val="Numrodepage"/>
          <w:rFonts w:ascii="Garamond" w:hAnsi="Garamond" w:cs="Times New Roman"/>
          <w:color w:val="00000A"/>
          <w:sz w:val="22"/>
          <w:szCs w:val="22"/>
        </w:rPr>
        <w:t>;</w:t>
      </w:r>
    </w:p>
    <w:p w14:paraId="6D25FD6F" w14:textId="360F8F70" w:rsidR="002204AC" w:rsidRPr="002204AC" w:rsidRDefault="002204AC" w:rsidP="002204AC">
      <w:pPr>
        <w:pStyle w:val="Corps"/>
        <w:widowControl w:val="0"/>
        <w:numPr>
          <w:ilvl w:val="0"/>
          <w:numId w:val="48"/>
        </w:numPr>
        <w:jc w:val="both"/>
        <w:rPr>
          <w:rStyle w:val="Numrodepage"/>
          <w:rFonts w:ascii="Garamond" w:hAnsi="Garamond" w:cs="Times New Roman"/>
          <w:color w:val="00000A"/>
          <w:sz w:val="22"/>
          <w:szCs w:val="22"/>
        </w:rPr>
      </w:pPr>
      <w:r>
        <w:rPr>
          <w:rStyle w:val="Numrodepage"/>
          <w:rFonts w:ascii="Garamond" w:hAnsi="Garamond" w:cs="Times New Roman"/>
          <w:color w:val="00000A"/>
          <w:sz w:val="22"/>
          <w:szCs w:val="22"/>
        </w:rPr>
        <w:t xml:space="preserve">Support/Gestion des </w:t>
      </w:r>
      <w:r w:rsidR="006C0AC7">
        <w:rPr>
          <w:rStyle w:val="Numrodepage"/>
          <w:rFonts w:ascii="Garamond" w:hAnsi="Garamond" w:cs="Times New Roman"/>
          <w:color w:val="00000A"/>
          <w:sz w:val="22"/>
          <w:szCs w:val="22"/>
        </w:rPr>
        <w:t>dysfonctionnements de l’Application.</w:t>
      </w:r>
    </w:p>
    <w:p w14:paraId="52AD5820" w14:textId="77777777" w:rsidR="006C0AC7" w:rsidRPr="00DB269E" w:rsidRDefault="006C0AC7" w:rsidP="007C683E">
      <w:pPr>
        <w:pStyle w:val="Corps"/>
        <w:widowControl w:val="0"/>
        <w:jc w:val="both"/>
        <w:rPr>
          <w:rStyle w:val="Numrodepage"/>
          <w:rFonts w:ascii="Garamond" w:hAnsi="Garamond" w:cs="Times New Roman"/>
          <w:color w:val="00000A"/>
          <w:sz w:val="22"/>
          <w:szCs w:val="22"/>
          <w:highlight w:val="yellow"/>
        </w:rPr>
      </w:pPr>
    </w:p>
    <w:p w14:paraId="665F1926" w14:textId="08732C38" w:rsidR="002204AC" w:rsidRPr="00DB269E" w:rsidRDefault="002204AC" w:rsidP="002204AC">
      <w:pPr>
        <w:jc w:val="both"/>
        <w:rPr>
          <w:rFonts w:ascii="Garamond" w:eastAsia="Times New Roman" w:hAnsi="Garamond" w:cs="Times New Roman"/>
          <w:color w:val="000000" w:themeColor="text1"/>
          <w:sz w:val="22"/>
          <w:szCs w:val="22"/>
          <w:lang w:eastAsia="fr-FR"/>
        </w:rPr>
      </w:pPr>
      <w:r w:rsidRPr="002A777A">
        <w:rPr>
          <w:rFonts w:ascii="Garamond" w:eastAsia="Times New Roman" w:hAnsi="Garamond" w:cs="Times New Roman"/>
          <w:color w:val="000000" w:themeColor="text1"/>
          <w:sz w:val="22"/>
          <w:szCs w:val="22"/>
          <w:lang w:eastAsia="fr-FR"/>
        </w:rPr>
        <w:t xml:space="preserve">La Société se réserve par ailleurs le droit de mettre à jour les fonctionnalités ou modifier l’Application sans notification préalable sous réserve que cela ne résulte pas en une modification des Services tels que prévus aux présentes </w:t>
      </w:r>
      <w:r w:rsidR="00A14AD1">
        <w:rPr>
          <w:rStyle w:val="Numrodepage"/>
          <w:rFonts w:ascii="Garamond" w:hAnsi="Garamond" w:cs="Times New Roman"/>
          <w:color w:val="00000A"/>
          <w:sz w:val="22"/>
          <w:szCs w:val="22"/>
        </w:rPr>
        <w:t>CGU</w:t>
      </w:r>
      <w:r w:rsidRPr="002A777A">
        <w:rPr>
          <w:rFonts w:ascii="Garamond" w:eastAsia="Times New Roman" w:hAnsi="Garamond" w:cs="Times New Roman"/>
          <w:color w:val="000000" w:themeColor="text1"/>
          <w:sz w:val="22"/>
          <w:szCs w:val="22"/>
          <w:lang w:eastAsia="fr-FR"/>
        </w:rPr>
        <w:t>.</w:t>
      </w:r>
    </w:p>
    <w:p w14:paraId="0CAF3342" w14:textId="77777777" w:rsidR="005E27BB" w:rsidRPr="00DB269E" w:rsidRDefault="005E27BB" w:rsidP="002204AC">
      <w:pPr>
        <w:pBdr>
          <w:top w:val="nil"/>
          <w:left w:val="nil"/>
          <w:bottom w:val="nil"/>
          <w:right w:val="nil"/>
          <w:between w:val="nil"/>
        </w:pBdr>
        <w:jc w:val="both"/>
        <w:rPr>
          <w:rFonts w:ascii="Garamond" w:hAnsi="Garamond" w:cs="Times New Roman"/>
          <w:sz w:val="22"/>
          <w:szCs w:val="22"/>
          <w:highlight w:val="yellow"/>
        </w:rPr>
      </w:pPr>
    </w:p>
    <w:p w14:paraId="4D715A47" w14:textId="4C0D4CBB" w:rsidR="008739B0" w:rsidRPr="00E748BA" w:rsidRDefault="008739B0" w:rsidP="008739B0">
      <w:pPr>
        <w:pStyle w:val="Corps"/>
        <w:widowControl w:val="0"/>
        <w:jc w:val="both"/>
        <w:rPr>
          <w:rFonts w:ascii="Garamond" w:hAnsi="Garamond" w:cs="Times New Roman"/>
          <w:sz w:val="22"/>
          <w:szCs w:val="22"/>
        </w:rPr>
      </w:pPr>
      <w:r w:rsidRPr="00E748BA">
        <w:rPr>
          <w:rStyle w:val="Numrodepage"/>
          <w:rFonts w:ascii="Garamond" w:hAnsi="Garamond" w:cs="Times New Roman"/>
          <w:b/>
          <w:bCs/>
          <w:color w:val="00000A"/>
          <w:sz w:val="22"/>
          <w:szCs w:val="22"/>
          <w:u w:val="single"/>
        </w:rPr>
        <w:t xml:space="preserve">ARTICLE </w:t>
      </w:r>
      <w:r w:rsidR="00BA042D">
        <w:rPr>
          <w:rStyle w:val="Numrodepage"/>
          <w:rFonts w:ascii="Garamond" w:hAnsi="Garamond" w:cs="Times New Roman"/>
          <w:b/>
          <w:bCs/>
          <w:color w:val="00000A"/>
          <w:sz w:val="22"/>
          <w:szCs w:val="22"/>
          <w:u w:val="single"/>
        </w:rPr>
        <w:t>6</w:t>
      </w:r>
      <w:r w:rsidRPr="00E748BA">
        <w:rPr>
          <w:rStyle w:val="Numrodepage"/>
          <w:rFonts w:ascii="Garamond" w:hAnsi="Garamond" w:cs="Times New Roman"/>
          <w:b/>
          <w:bCs/>
          <w:color w:val="00000A"/>
          <w:sz w:val="22"/>
          <w:szCs w:val="22"/>
          <w:u w:val="single"/>
        </w:rPr>
        <w:t> : CONDITIONS FINANCIERES</w:t>
      </w:r>
    </w:p>
    <w:p w14:paraId="51AC2C3C" w14:textId="77777777" w:rsidR="00E748BA" w:rsidRDefault="00E748BA" w:rsidP="007C683E">
      <w:pPr>
        <w:pStyle w:val="Corps"/>
        <w:widowControl w:val="0"/>
        <w:jc w:val="both"/>
        <w:rPr>
          <w:rStyle w:val="Numrodepage"/>
          <w:rFonts w:ascii="Garamond" w:hAnsi="Garamond" w:cs="Times New Roman"/>
          <w:color w:val="00000A"/>
          <w:sz w:val="22"/>
          <w:szCs w:val="22"/>
        </w:rPr>
      </w:pPr>
    </w:p>
    <w:p w14:paraId="65ECF29F" w14:textId="6EB03085" w:rsidR="00E748BA" w:rsidRDefault="00E748BA" w:rsidP="007C683E">
      <w:pPr>
        <w:pStyle w:val="Corps"/>
        <w:widowControl w:val="0"/>
        <w:jc w:val="both"/>
        <w:rPr>
          <w:rStyle w:val="Numrodepage"/>
          <w:rFonts w:ascii="Garamond" w:hAnsi="Garamond" w:cs="Times New Roman"/>
          <w:color w:val="00000A"/>
          <w:sz w:val="22"/>
          <w:szCs w:val="22"/>
        </w:rPr>
      </w:pPr>
      <w:r>
        <w:rPr>
          <w:rStyle w:val="Numrodepage"/>
          <w:rFonts w:ascii="Garamond" w:hAnsi="Garamond" w:cs="Times New Roman"/>
          <w:color w:val="00000A"/>
          <w:sz w:val="22"/>
          <w:szCs w:val="22"/>
        </w:rPr>
        <w:t>L’accès à l’Application et l’utilisation des Services sont fournis gratuitement au Prestataire.</w:t>
      </w:r>
    </w:p>
    <w:p w14:paraId="69ED1C8D" w14:textId="5BB5A6A7" w:rsidR="00382B24" w:rsidRPr="00B77B05" w:rsidRDefault="00382B24" w:rsidP="007C683E">
      <w:pPr>
        <w:pStyle w:val="Standard"/>
        <w:jc w:val="both"/>
        <w:rPr>
          <w:rFonts w:ascii="Garamond" w:hAnsi="Garamond" w:cs="Times New Roman"/>
          <w:sz w:val="22"/>
          <w:szCs w:val="22"/>
        </w:rPr>
      </w:pPr>
    </w:p>
    <w:p w14:paraId="73593B42" w14:textId="44F234E1" w:rsidR="007C683E" w:rsidRPr="00737CE4" w:rsidRDefault="007C683E" w:rsidP="007C683E">
      <w:pPr>
        <w:pStyle w:val="Standard"/>
        <w:jc w:val="both"/>
        <w:rPr>
          <w:rFonts w:ascii="Garamond" w:hAnsi="Garamond" w:cs="Times New Roman"/>
          <w:sz w:val="22"/>
          <w:szCs w:val="22"/>
        </w:rPr>
      </w:pPr>
      <w:r w:rsidRPr="00737CE4">
        <w:rPr>
          <w:rStyle w:val="Numrodepage"/>
          <w:rFonts w:ascii="Garamond" w:hAnsi="Garamond" w:cs="Times New Roman"/>
          <w:b/>
          <w:bCs/>
          <w:sz w:val="22"/>
          <w:szCs w:val="22"/>
          <w:u w:val="single"/>
        </w:rPr>
        <w:t xml:space="preserve">ARTICLE </w:t>
      </w:r>
      <w:r w:rsidR="00BA042D">
        <w:rPr>
          <w:rStyle w:val="Numrodepage"/>
          <w:rFonts w:ascii="Garamond" w:hAnsi="Garamond" w:cs="Times New Roman"/>
          <w:b/>
          <w:bCs/>
          <w:sz w:val="22"/>
          <w:szCs w:val="22"/>
          <w:u w:val="single"/>
        </w:rPr>
        <w:t>7</w:t>
      </w:r>
      <w:r w:rsidRPr="00737CE4">
        <w:rPr>
          <w:rStyle w:val="Numrodepage"/>
          <w:rFonts w:ascii="Garamond" w:hAnsi="Garamond" w:cs="Times New Roman"/>
          <w:b/>
          <w:bCs/>
          <w:sz w:val="22"/>
          <w:szCs w:val="22"/>
          <w:u w:val="single"/>
        </w:rPr>
        <w:t> : OBLIGATIONS</w:t>
      </w:r>
      <w:r w:rsidR="00B549A1" w:rsidRPr="00737CE4">
        <w:rPr>
          <w:rStyle w:val="Numrodepage"/>
          <w:rFonts w:ascii="Garamond" w:hAnsi="Garamond" w:cs="Times New Roman"/>
          <w:b/>
          <w:bCs/>
          <w:sz w:val="22"/>
          <w:szCs w:val="22"/>
          <w:u w:val="single"/>
        </w:rPr>
        <w:t xml:space="preserve"> D</w:t>
      </w:r>
      <w:r w:rsidR="00A05628" w:rsidRPr="00737CE4">
        <w:rPr>
          <w:rStyle w:val="Numrodepage"/>
          <w:rFonts w:ascii="Garamond" w:hAnsi="Garamond" w:cs="Times New Roman"/>
          <w:b/>
          <w:bCs/>
          <w:sz w:val="22"/>
          <w:szCs w:val="22"/>
          <w:u w:val="single"/>
        </w:rPr>
        <w:t>U PRESTATAIRE</w:t>
      </w:r>
    </w:p>
    <w:p w14:paraId="7549748E" w14:textId="77777777" w:rsidR="00595D82" w:rsidRPr="00737CE4" w:rsidRDefault="00595D82" w:rsidP="002971D8">
      <w:pPr>
        <w:jc w:val="both"/>
        <w:rPr>
          <w:rFonts w:ascii="Garamond" w:hAnsi="Garamond" w:cs="Times New Roman"/>
          <w:sz w:val="22"/>
          <w:szCs w:val="22"/>
        </w:rPr>
      </w:pPr>
    </w:p>
    <w:p w14:paraId="4F99B07D" w14:textId="56EB6E9E" w:rsidR="002971D8" w:rsidRPr="00737CE4" w:rsidRDefault="006D5C07" w:rsidP="002971D8">
      <w:pPr>
        <w:jc w:val="both"/>
        <w:rPr>
          <w:rFonts w:ascii="Garamond" w:hAnsi="Garamond" w:cs="Times New Roman"/>
          <w:sz w:val="22"/>
          <w:szCs w:val="22"/>
        </w:rPr>
      </w:pPr>
      <w:r w:rsidRPr="00737CE4">
        <w:rPr>
          <w:rFonts w:ascii="Garamond" w:hAnsi="Garamond" w:cs="Times New Roman"/>
          <w:sz w:val="22"/>
          <w:szCs w:val="22"/>
        </w:rPr>
        <w:lastRenderedPageBreak/>
        <w:t>Le Prestataire</w:t>
      </w:r>
      <w:r w:rsidR="002971D8" w:rsidRPr="00737CE4">
        <w:rPr>
          <w:rFonts w:ascii="Garamond" w:hAnsi="Garamond" w:cs="Times New Roman"/>
          <w:sz w:val="22"/>
          <w:szCs w:val="22"/>
        </w:rPr>
        <w:t xml:space="preserve"> convient de s’abstenir :</w:t>
      </w:r>
    </w:p>
    <w:p w14:paraId="561481BA" w14:textId="77777777" w:rsidR="002971D8" w:rsidRPr="00737CE4" w:rsidRDefault="002971D8" w:rsidP="002971D8">
      <w:pPr>
        <w:jc w:val="both"/>
        <w:rPr>
          <w:rFonts w:ascii="Garamond" w:hAnsi="Garamond" w:cs="Times New Roman"/>
          <w:sz w:val="22"/>
          <w:szCs w:val="22"/>
        </w:rPr>
      </w:pPr>
    </w:p>
    <w:p w14:paraId="6BC19FFF" w14:textId="7BA57CCC" w:rsidR="002971D8" w:rsidRPr="00737CE4" w:rsidRDefault="002971D8" w:rsidP="002971D8">
      <w:pPr>
        <w:pStyle w:val="Paragraphedeliste"/>
        <w:numPr>
          <w:ilvl w:val="0"/>
          <w:numId w:val="19"/>
        </w:numPr>
        <w:spacing w:after="0" w:line="240" w:lineRule="auto"/>
        <w:jc w:val="both"/>
        <w:rPr>
          <w:rFonts w:ascii="Garamond" w:hAnsi="Garamond" w:cs="Times New Roman"/>
        </w:rPr>
      </w:pPr>
      <w:r w:rsidRPr="00737CE4">
        <w:rPr>
          <w:rFonts w:ascii="Garamond" w:hAnsi="Garamond" w:cs="Times New Roman"/>
        </w:rPr>
        <w:t xml:space="preserve">D’utiliser </w:t>
      </w:r>
      <w:r w:rsidR="000C70B3" w:rsidRPr="00737CE4">
        <w:rPr>
          <w:rFonts w:ascii="Garamond" w:hAnsi="Garamond" w:cs="Times New Roman"/>
        </w:rPr>
        <w:t>l</w:t>
      </w:r>
      <w:r w:rsidR="007F4B80" w:rsidRPr="00737CE4">
        <w:rPr>
          <w:rFonts w:ascii="Garamond" w:hAnsi="Garamond" w:cs="Times New Roman"/>
        </w:rPr>
        <w:t xml:space="preserve">’Application </w:t>
      </w:r>
      <w:r w:rsidRPr="00737CE4">
        <w:rPr>
          <w:rFonts w:ascii="Garamond" w:hAnsi="Garamond" w:cs="Times New Roman"/>
        </w:rPr>
        <w:t xml:space="preserve">de toute manière illégale, pour toute finalité illégale ou de toute manière incompatible avec ces </w:t>
      </w:r>
      <w:r w:rsidR="00A14AD1">
        <w:rPr>
          <w:rStyle w:val="Numrodepage"/>
          <w:rFonts w:ascii="Garamond" w:hAnsi="Garamond" w:cs="Times New Roman"/>
          <w:color w:val="00000A"/>
        </w:rPr>
        <w:t>CGU</w:t>
      </w:r>
      <w:r w:rsidR="00A14AD1">
        <w:rPr>
          <w:rStyle w:val="Numrodepage"/>
          <w:rFonts w:ascii="Garamond" w:hAnsi="Garamond" w:cs="Times New Roman"/>
          <w:color w:val="00000A"/>
        </w:rPr>
        <w:t xml:space="preserve"> </w:t>
      </w:r>
      <w:r w:rsidRPr="00737CE4">
        <w:rPr>
          <w:rFonts w:ascii="Garamond" w:hAnsi="Garamond" w:cs="Times New Roman"/>
        </w:rPr>
        <w:t>;</w:t>
      </w:r>
    </w:p>
    <w:p w14:paraId="7E23FB42" w14:textId="2E051D99" w:rsidR="002971D8" w:rsidRPr="00737CE4" w:rsidRDefault="002971D8" w:rsidP="002971D8">
      <w:pPr>
        <w:pStyle w:val="Paragraphedeliste"/>
        <w:numPr>
          <w:ilvl w:val="0"/>
          <w:numId w:val="19"/>
        </w:numPr>
        <w:spacing w:after="0" w:line="240" w:lineRule="auto"/>
        <w:jc w:val="both"/>
        <w:rPr>
          <w:rFonts w:ascii="Garamond" w:hAnsi="Garamond" w:cs="Times New Roman"/>
        </w:rPr>
      </w:pPr>
      <w:r w:rsidRPr="00737CE4">
        <w:rPr>
          <w:rFonts w:ascii="Garamond" w:hAnsi="Garamond" w:cs="Times New Roman"/>
        </w:rPr>
        <w:t xml:space="preserve">De vendre, copier, reproduire, louer, prêter, distribuer, transférer ou concéder sous sous-licence tout ou partie des </w:t>
      </w:r>
      <w:r w:rsidR="007F4B80" w:rsidRPr="00737CE4">
        <w:rPr>
          <w:rFonts w:ascii="Garamond" w:hAnsi="Garamond" w:cs="Times New Roman"/>
        </w:rPr>
        <w:t>éléments et contenus</w:t>
      </w:r>
      <w:r w:rsidRPr="00737CE4">
        <w:rPr>
          <w:rFonts w:ascii="Garamond" w:hAnsi="Garamond" w:cs="Times New Roman"/>
        </w:rPr>
        <w:t xml:space="preserve"> figurant sur </w:t>
      </w:r>
      <w:r w:rsidR="007F4B80" w:rsidRPr="00737CE4">
        <w:rPr>
          <w:rFonts w:ascii="Garamond" w:hAnsi="Garamond" w:cs="Times New Roman"/>
        </w:rPr>
        <w:t xml:space="preserve">l’Application </w:t>
      </w:r>
      <w:r w:rsidRPr="00737CE4">
        <w:rPr>
          <w:rFonts w:ascii="Garamond" w:hAnsi="Garamond" w:cs="Times New Roman"/>
        </w:rPr>
        <w:t xml:space="preserve">ou de décompiler, désosser, désassembler, modifier, afficher sous forme lisible par </w:t>
      </w:r>
      <w:r w:rsidR="00824767" w:rsidRPr="00737CE4">
        <w:rPr>
          <w:rFonts w:ascii="Garamond" w:hAnsi="Garamond" w:cs="Times New Roman"/>
        </w:rPr>
        <w:t>le Prestataire</w:t>
      </w:r>
      <w:r w:rsidRPr="00737CE4">
        <w:rPr>
          <w:rFonts w:ascii="Garamond" w:hAnsi="Garamond" w:cs="Times New Roman"/>
        </w:rPr>
        <w:t xml:space="preserve">, tenter de découvrir tout code source ou utiliser tout logiciel activant ou comprenant tout ou partie </w:t>
      </w:r>
      <w:r w:rsidR="00F265D9" w:rsidRPr="00737CE4">
        <w:rPr>
          <w:rFonts w:ascii="Garamond" w:hAnsi="Garamond" w:cs="Times New Roman"/>
        </w:rPr>
        <w:t xml:space="preserve">de </w:t>
      </w:r>
      <w:r w:rsidR="007F4B80" w:rsidRPr="00737CE4">
        <w:rPr>
          <w:rFonts w:ascii="Garamond" w:hAnsi="Garamond" w:cs="Times New Roman"/>
        </w:rPr>
        <w:t xml:space="preserve">l’Application </w:t>
      </w:r>
      <w:r w:rsidRPr="00737CE4">
        <w:rPr>
          <w:rFonts w:ascii="Garamond" w:hAnsi="Garamond" w:cs="Times New Roman"/>
        </w:rPr>
        <w:t>;</w:t>
      </w:r>
    </w:p>
    <w:p w14:paraId="456B1C78" w14:textId="37051CFD" w:rsidR="002971D8" w:rsidRPr="00737CE4" w:rsidRDefault="002971D8" w:rsidP="002971D8">
      <w:pPr>
        <w:pStyle w:val="Paragraphedeliste"/>
        <w:numPr>
          <w:ilvl w:val="0"/>
          <w:numId w:val="19"/>
        </w:numPr>
        <w:spacing w:after="0" w:line="240" w:lineRule="auto"/>
        <w:jc w:val="both"/>
        <w:rPr>
          <w:rFonts w:ascii="Garamond" w:hAnsi="Garamond" w:cs="Times New Roman"/>
        </w:rPr>
      </w:pPr>
      <w:r w:rsidRPr="00737CE4">
        <w:rPr>
          <w:rFonts w:ascii="Garamond" w:hAnsi="Garamond" w:cs="Times New Roman"/>
        </w:rPr>
        <w:t xml:space="preserve">De tenter d’obtenir l’accès non autorisé au système informatique </w:t>
      </w:r>
      <w:r w:rsidR="00F265D9" w:rsidRPr="00737CE4">
        <w:rPr>
          <w:rFonts w:ascii="Garamond" w:hAnsi="Garamond" w:cs="Times New Roman"/>
        </w:rPr>
        <w:t xml:space="preserve">de </w:t>
      </w:r>
      <w:r w:rsidR="007F4B80" w:rsidRPr="00737CE4">
        <w:rPr>
          <w:rFonts w:ascii="Garamond" w:hAnsi="Garamond" w:cs="Times New Roman"/>
        </w:rPr>
        <w:t>l’Application</w:t>
      </w:r>
      <w:r w:rsidRPr="00737CE4">
        <w:rPr>
          <w:rFonts w:ascii="Garamond" w:hAnsi="Garamond" w:cs="Times New Roman"/>
        </w:rPr>
        <w:t>, ou de se livrer à toute activité perturbante, diminuant la qualité ou interférant avec les performances ou détériorant les fonctionnalités d</w:t>
      </w:r>
      <w:r w:rsidR="00F265D9" w:rsidRPr="00737CE4">
        <w:rPr>
          <w:rFonts w:ascii="Garamond" w:hAnsi="Garamond" w:cs="Times New Roman"/>
        </w:rPr>
        <w:t xml:space="preserve">e </w:t>
      </w:r>
      <w:r w:rsidR="007F4B80" w:rsidRPr="00737CE4">
        <w:rPr>
          <w:rFonts w:ascii="Garamond" w:hAnsi="Garamond" w:cs="Times New Roman"/>
        </w:rPr>
        <w:t xml:space="preserve">l’Application </w:t>
      </w:r>
      <w:r w:rsidRPr="00737CE4">
        <w:rPr>
          <w:rFonts w:ascii="Garamond" w:hAnsi="Garamond" w:cs="Times New Roman"/>
        </w:rPr>
        <w:t>;</w:t>
      </w:r>
    </w:p>
    <w:p w14:paraId="39300D6C" w14:textId="233D208D" w:rsidR="002971D8" w:rsidRPr="00737CE4" w:rsidRDefault="002971D8" w:rsidP="002971D8">
      <w:pPr>
        <w:pStyle w:val="Paragraphedeliste"/>
        <w:numPr>
          <w:ilvl w:val="0"/>
          <w:numId w:val="19"/>
        </w:numPr>
        <w:spacing w:after="0" w:line="240" w:lineRule="auto"/>
        <w:jc w:val="both"/>
        <w:rPr>
          <w:rFonts w:ascii="Garamond" w:hAnsi="Garamond" w:cs="Times New Roman"/>
        </w:rPr>
      </w:pPr>
      <w:r w:rsidRPr="00737CE4">
        <w:rPr>
          <w:rFonts w:ascii="Garamond" w:hAnsi="Garamond" w:cs="Times New Roman"/>
        </w:rPr>
        <w:t xml:space="preserve">D’utiliser </w:t>
      </w:r>
      <w:r w:rsidR="000C70B3" w:rsidRPr="00737CE4">
        <w:rPr>
          <w:rFonts w:ascii="Garamond" w:hAnsi="Garamond" w:cs="Times New Roman"/>
        </w:rPr>
        <w:t>l</w:t>
      </w:r>
      <w:r w:rsidR="00E7221E" w:rsidRPr="00737CE4">
        <w:rPr>
          <w:rFonts w:ascii="Garamond" w:hAnsi="Garamond" w:cs="Times New Roman"/>
        </w:rPr>
        <w:t xml:space="preserve">’Application </w:t>
      </w:r>
      <w:r w:rsidRPr="00737CE4">
        <w:rPr>
          <w:rFonts w:ascii="Garamond" w:hAnsi="Garamond" w:cs="Times New Roman"/>
        </w:rPr>
        <w:t xml:space="preserve">à des fins abusives en y introduisant volontairement des virus ou tout autre programme malveillant et de tenter d’accéder de manière non autorisée </w:t>
      </w:r>
      <w:r w:rsidR="00F265D9" w:rsidRPr="00737CE4">
        <w:rPr>
          <w:rFonts w:ascii="Garamond" w:hAnsi="Garamond" w:cs="Times New Roman"/>
        </w:rPr>
        <w:t xml:space="preserve">à </w:t>
      </w:r>
      <w:r w:rsidR="007F4B80" w:rsidRPr="00737CE4">
        <w:rPr>
          <w:rFonts w:ascii="Garamond" w:hAnsi="Garamond" w:cs="Times New Roman"/>
        </w:rPr>
        <w:t xml:space="preserve">l’Application </w:t>
      </w:r>
      <w:r w:rsidR="000C70B3" w:rsidRPr="00737CE4">
        <w:rPr>
          <w:rFonts w:ascii="Garamond" w:hAnsi="Garamond" w:cs="Times New Roman"/>
        </w:rPr>
        <w:t>;</w:t>
      </w:r>
    </w:p>
    <w:p w14:paraId="037FBC4F" w14:textId="516A2495" w:rsidR="002971D8" w:rsidRPr="00737CE4" w:rsidRDefault="002971D8" w:rsidP="002971D8">
      <w:pPr>
        <w:pStyle w:val="Paragraphedeliste"/>
        <w:numPr>
          <w:ilvl w:val="0"/>
          <w:numId w:val="19"/>
        </w:numPr>
        <w:spacing w:after="0" w:line="240" w:lineRule="auto"/>
        <w:jc w:val="both"/>
        <w:rPr>
          <w:rFonts w:ascii="Garamond" w:hAnsi="Garamond" w:cs="Times New Roman"/>
        </w:rPr>
      </w:pPr>
      <w:r w:rsidRPr="00737CE4">
        <w:rPr>
          <w:rFonts w:ascii="Garamond" w:hAnsi="Garamond" w:cs="Times New Roman"/>
        </w:rPr>
        <w:t xml:space="preserve">De porter atteinte aux </w:t>
      </w:r>
      <w:r w:rsidR="00485FBE" w:rsidRPr="00737CE4">
        <w:rPr>
          <w:rFonts w:ascii="Garamond" w:hAnsi="Garamond" w:cs="Times New Roman"/>
        </w:rPr>
        <w:t>D</w:t>
      </w:r>
      <w:r w:rsidRPr="00737CE4">
        <w:rPr>
          <w:rFonts w:ascii="Garamond" w:hAnsi="Garamond" w:cs="Times New Roman"/>
        </w:rPr>
        <w:t xml:space="preserve">roits de </w:t>
      </w:r>
      <w:r w:rsidR="00485FBE" w:rsidRPr="00737CE4">
        <w:rPr>
          <w:rFonts w:ascii="Garamond" w:hAnsi="Garamond" w:cs="Times New Roman"/>
        </w:rPr>
        <w:t>P</w:t>
      </w:r>
      <w:r w:rsidRPr="00737CE4">
        <w:rPr>
          <w:rFonts w:ascii="Garamond" w:hAnsi="Garamond" w:cs="Times New Roman"/>
        </w:rPr>
        <w:t xml:space="preserve">ropriété </w:t>
      </w:r>
      <w:r w:rsidR="00485FBE" w:rsidRPr="00737CE4">
        <w:rPr>
          <w:rFonts w:ascii="Garamond" w:hAnsi="Garamond" w:cs="Times New Roman"/>
        </w:rPr>
        <w:t>I</w:t>
      </w:r>
      <w:r w:rsidRPr="00737CE4">
        <w:rPr>
          <w:rFonts w:ascii="Garamond" w:hAnsi="Garamond" w:cs="Times New Roman"/>
        </w:rPr>
        <w:t xml:space="preserve">ntellectuelle de </w:t>
      </w:r>
      <w:r w:rsidR="007F4B80" w:rsidRPr="00737CE4">
        <w:rPr>
          <w:rFonts w:ascii="Garamond" w:hAnsi="Garamond" w:cs="Times New Roman"/>
        </w:rPr>
        <w:t>la Société</w:t>
      </w:r>
      <w:r w:rsidR="000C70B3" w:rsidRPr="00737CE4">
        <w:rPr>
          <w:rFonts w:ascii="Garamond" w:hAnsi="Garamond" w:cs="Times New Roman"/>
        </w:rPr>
        <w:t xml:space="preserve"> </w:t>
      </w:r>
      <w:r w:rsidRPr="00737CE4">
        <w:rPr>
          <w:rFonts w:ascii="Garamond" w:hAnsi="Garamond" w:cs="Times New Roman"/>
        </w:rPr>
        <w:t xml:space="preserve">et/ou de revendre ou de tenter de revendre les </w:t>
      </w:r>
      <w:r w:rsidR="007F4B80" w:rsidRPr="00737CE4">
        <w:rPr>
          <w:rFonts w:ascii="Garamond" w:hAnsi="Garamond" w:cs="Times New Roman"/>
        </w:rPr>
        <w:t xml:space="preserve">éléments et contenus figurant sur l’Application </w:t>
      </w:r>
      <w:r w:rsidRPr="00737CE4">
        <w:rPr>
          <w:rFonts w:ascii="Garamond" w:hAnsi="Garamond" w:cs="Times New Roman"/>
        </w:rPr>
        <w:t>à des tiers ;</w:t>
      </w:r>
    </w:p>
    <w:p w14:paraId="5667CE88" w14:textId="455DB0E2" w:rsidR="002971D8" w:rsidRPr="00737CE4" w:rsidRDefault="002971D8" w:rsidP="002971D8">
      <w:pPr>
        <w:pStyle w:val="Paragraphedeliste"/>
        <w:numPr>
          <w:ilvl w:val="0"/>
          <w:numId w:val="19"/>
        </w:numPr>
        <w:spacing w:after="0" w:line="240" w:lineRule="auto"/>
        <w:jc w:val="both"/>
        <w:rPr>
          <w:rFonts w:ascii="Garamond" w:hAnsi="Garamond" w:cs="Times New Roman"/>
        </w:rPr>
      </w:pPr>
      <w:r w:rsidRPr="00737CE4">
        <w:rPr>
          <w:rFonts w:ascii="Garamond" w:hAnsi="Garamond" w:cs="Times New Roman"/>
        </w:rPr>
        <w:t xml:space="preserve">De dénigrer </w:t>
      </w:r>
      <w:r w:rsidR="007F4B80" w:rsidRPr="00737CE4">
        <w:rPr>
          <w:rFonts w:ascii="Garamond" w:hAnsi="Garamond" w:cs="Times New Roman"/>
        </w:rPr>
        <w:t>éléments figurant sur l’Application</w:t>
      </w:r>
      <w:r w:rsidRPr="00737CE4">
        <w:rPr>
          <w:rFonts w:ascii="Garamond" w:hAnsi="Garamond" w:cs="Times New Roman"/>
        </w:rPr>
        <w:t xml:space="preserve">, ainsi que </w:t>
      </w:r>
      <w:r w:rsidR="007F4B80" w:rsidRPr="00737CE4">
        <w:rPr>
          <w:rFonts w:ascii="Garamond" w:hAnsi="Garamond" w:cs="Times New Roman"/>
        </w:rPr>
        <w:t>la Société</w:t>
      </w:r>
      <w:r w:rsidR="000C70B3" w:rsidRPr="00737CE4">
        <w:rPr>
          <w:rFonts w:ascii="Garamond" w:hAnsi="Garamond" w:cs="Times New Roman"/>
        </w:rPr>
        <w:t xml:space="preserve"> </w:t>
      </w:r>
      <w:r w:rsidRPr="00737CE4">
        <w:rPr>
          <w:rFonts w:ascii="Garamond" w:hAnsi="Garamond" w:cs="Times New Roman"/>
        </w:rPr>
        <w:t>sur les réseaux sociaux et tout autre moyen de communication.</w:t>
      </w:r>
    </w:p>
    <w:p w14:paraId="53A0DA9E" w14:textId="77777777" w:rsidR="00582251" w:rsidRPr="00737CE4" w:rsidRDefault="00582251" w:rsidP="00582251">
      <w:pPr>
        <w:tabs>
          <w:tab w:val="left" w:pos="930"/>
        </w:tabs>
        <w:jc w:val="both"/>
        <w:rPr>
          <w:rFonts w:ascii="Garamond" w:hAnsi="Garamond" w:cs="Times New Roman"/>
          <w:b/>
          <w:i/>
          <w:sz w:val="22"/>
          <w:szCs w:val="22"/>
          <w:u w:val="single"/>
        </w:rPr>
      </w:pPr>
    </w:p>
    <w:p w14:paraId="5CEFB0EB" w14:textId="2739E4CE" w:rsidR="00582251" w:rsidRPr="00737CE4" w:rsidRDefault="006D5C07" w:rsidP="00582251">
      <w:pPr>
        <w:tabs>
          <w:tab w:val="left" w:pos="930"/>
        </w:tabs>
        <w:jc w:val="both"/>
        <w:rPr>
          <w:rFonts w:ascii="Garamond" w:hAnsi="Garamond" w:cs="Times New Roman"/>
          <w:sz w:val="22"/>
          <w:szCs w:val="22"/>
        </w:rPr>
      </w:pPr>
      <w:r w:rsidRPr="00737CE4">
        <w:rPr>
          <w:rFonts w:ascii="Garamond" w:hAnsi="Garamond" w:cs="Times New Roman"/>
          <w:sz w:val="22"/>
          <w:szCs w:val="22"/>
        </w:rPr>
        <w:t>Le Prestataire</w:t>
      </w:r>
      <w:r w:rsidR="00582251" w:rsidRPr="00737CE4">
        <w:rPr>
          <w:rFonts w:ascii="Garamond" w:hAnsi="Garamond" w:cs="Times New Roman"/>
          <w:sz w:val="22"/>
          <w:szCs w:val="22"/>
        </w:rPr>
        <w:t xml:space="preserve"> s’engage à </w:t>
      </w:r>
      <w:r w:rsidR="004978BC" w:rsidRPr="00737CE4">
        <w:rPr>
          <w:rFonts w:ascii="Garamond" w:hAnsi="Garamond" w:cs="Times New Roman"/>
          <w:sz w:val="22"/>
          <w:szCs w:val="22"/>
        </w:rPr>
        <w:t>utiliser l’Application de manière conforme aux</w:t>
      </w:r>
      <w:r w:rsidR="00582251" w:rsidRPr="00737CE4">
        <w:rPr>
          <w:rFonts w:ascii="Garamond" w:hAnsi="Garamond" w:cs="Times New Roman"/>
          <w:sz w:val="22"/>
          <w:szCs w:val="22"/>
        </w:rPr>
        <w:t xml:space="preserve"> lois et règlements en vigueur et à ne pas porter atteinte aux droits de tiers ou à l’ordre public.</w:t>
      </w:r>
    </w:p>
    <w:p w14:paraId="259353A5" w14:textId="77777777" w:rsidR="0071405E" w:rsidRPr="00737CE4" w:rsidRDefault="0071405E" w:rsidP="0071405E">
      <w:pPr>
        <w:tabs>
          <w:tab w:val="left" w:pos="930"/>
        </w:tabs>
        <w:jc w:val="both"/>
        <w:rPr>
          <w:rFonts w:ascii="Garamond" w:hAnsi="Garamond" w:cs="Times New Roman"/>
          <w:sz w:val="22"/>
          <w:szCs w:val="22"/>
        </w:rPr>
      </w:pPr>
    </w:p>
    <w:p w14:paraId="3A9F2B56" w14:textId="33787E66" w:rsidR="00383299" w:rsidRPr="00737CE4" w:rsidRDefault="00383299" w:rsidP="00383299">
      <w:pPr>
        <w:jc w:val="both"/>
        <w:rPr>
          <w:rFonts w:ascii="Garamond" w:hAnsi="Garamond" w:cs="Times New Roman"/>
          <w:sz w:val="22"/>
          <w:szCs w:val="22"/>
        </w:rPr>
      </w:pPr>
      <w:r w:rsidRPr="00737CE4">
        <w:rPr>
          <w:rFonts w:ascii="Garamond" w:hAnsi="Garamond" w:cs="Times New Roman"/>
          <w:sz w:val="22"/>
          <w:szCs w:val="22"/>
        </w:rPr>
        <w:t xml:space="preserve">Si, pour un quelconque motif, </w:t>
      </w:r>
      <w:r w:rsidR="007F4B80" w:rsidRPr="00737CE4">
        <w:rPr>
          <w:rFonts w:ascii="Garamond" w:hAnsi="Garamond" w:cs="Times New Roman"/>
          <w:sz w:val="22"/>
          <w:szCs w:val="22"/>
        </w:rPr>
        <w:t>la Société</w:t>
      </w:r>
      <w:r w:rsidRPr="00737CE4">
        <w:rPr>
          <w:rFonts w:ascii="Garamond" w:hAnsi="Garamond" w:cs="Times New Roman"/>
          <w:sz w:val="22"/>
          <w:szCs w:val="22"/>
        </w:rPr>
        <w:t xml:space="preserve"> considère que </w:t>
      </w:r>
      <w:r w:rsidR="006D5C07" w:rsidRPr="00737CE4">
        <w:rPr>
          <w:rFonts w:ascii="Garamond" w:hAnsi="Garamond" w:cs="Times New Roman"/>
          <w:sz w:val="22"/>
          <w:szCs w:val="22"/>
        </w:rPr>
        <w:t>le Prestataire</w:t>
      </w:r>
      <w:r w:rsidRPr="00737CE4">
        <w:rPr>
          <w:rFonts w:ascii="Garamond" w:hAnsi="Garamond" w:cs="Times New Roman"/>
          <w:sz w:val="22"/>
          <w:szCs w:val="22"/>
        </w:rPr>
        <w:t xml:space="preserve"> ne respecte pas les présentes </w:t>
      </w:r>
      <w:r w:rsidR="00A14AD1">
        <w:rPr>
          <w:rStyle w:val="Numrodepage"/>
          <w:rFonts w:ascii="Garamond" w:hAnsi="Garamond" w:cs="Times New Roman"/>
          <w:color w:val="00000A"/>
          <w:sz w:val="22"/>
          <w:szCs w:val="22"/>
        </w:rPr>
        <w:t>CGU</w:t>
      </w:r>
      <w:r w:rsidRPr="00737CE4">
        <w:rPr>
          <w:rFonts w:ascii="Garamond" w:hAnsi="Garamond" w:cs="Times New Roman"/>
          <w:sz w:val="22"/>
          <w:szCs w:val="22"/>
        </w:rPr>
        <w:t xml:space="preserve">, </w:t>
      </w:r>
      <w:r w:rsidR="007F4B80" w:rsidRPr="00737CE4">
        <w:rPr>
          <w:rFonts w:ascii="Garamond" w:hAnsi="Garamond" w:cs="Times New Roman"/>
          <w:sz w:val="22"/>
          <w:szCs w:val="22"/>
        </w:rPr>
        <w:t>la S</w:t>
      </w:r>
      <w:r w:rsidR="000C338F" w:rsidRPr="00737CE4">
        <w:rPr>
          <w:rFonts w:ascii="Garamond" w:hAnsi="Garamond" w:cs="Times New Roman"/>
          <w:sz w:val="22"/>
          <w:szCs w:val="22"/>
        </w:rPr>
        <w:t>o</w:t>
      </w:r>
      <w:r w:rsidR="007F4B80" w:rsidRPr="00737CE4">
        <w:rPr>
          <w:rFonts w:ascii="Garamond" w:hAnsi="Garamond" w:cs="Times New Roman"/>
          <w:sz w:val="22"/>
          <w:szCs w:val="22"/>
        </w:rPr>
        <w:t>ciété</w:t>
      </w:r>
      <w:r w:rsidRPr="00737CE4">
        <w:rPr>
          <w:rFonts w:ascii="Garamond" w:hAnsi="Garamond" w:cs="Times New Roman"/>
          <w:sz w:val="22"/>
          <w:szCs w:val="22"/>
        </w:rPr>
        <w:t xml:space="preserve"> peut à tout moment, et à son entière discrétion, suspendre son Compte de manière temporaire ou définitive, supprimer son accès à </w:t>
      </w:r>
      <w:r w:rsidR="007F4B80" w:rsidRPr="00737CE4">
        <w:rPr>
          <w:rFonts w:ascii="Garamond" w:hAnsi="Garamond" w:cs="Times New Roman"/>
          <w:sz w:val="22"/>
          <w:szCs w:val="22"/>
        </w:rPr>
        <w:t xml:space="preserve">l’Application </w:t>
      </w:r>
      <w:r w:rsidRPr="00737CE4">
        <w:rPr>
          <w:rFonts w:ascii="Garamond" w:hAnsi="Garamond" w:cs="Times New Roman"/>
          <w:sz w:val="22"/>
          <w:szCs w:val="22"/>
        </w:rPr>
        <w:t xml:space="preserve">et à ses Services, sans préavis et sans responsabilité envers </w:t>
      </w:r>
      <w:r w:rsidR="006D5C07" w:rsidRPr="00737CE4">
        <w:rPr>
          <w:rFonts w:ascii="Garamond" w:hAnsi="Garamond" w:cs="Times New Roman"/>
          <w:sz w:val="22"/>
          <w:szCs w:val="22"/>
        </w:rPr>
        <w:t>le Prestataire</w:t>
      </w:r>
      <w:r w:rsidRPr="00737CE4">
        <w:rPr>
          <w:rFonts w:ascii="Garamond" w:hAnsi="Garamond" w:cs="Times New Roman"/>
          <w:sz w:val="22"/>
          <w:szCs w:val="22"/>
        </w:rPr>
        <w:t xml:space="preserve"> et prendre toutes mesures incluant toute action judiciaire civile et pénale à son encontre.</w:t>
      </w:r>
    </w:p>
    <w:p w14:paraId="696CA51C" w14:textId="77777777" w:rsidR="0026757D" w:rsidRPr="00DB269E" w:rsidRDefault="0026757D" w:rsidP="00582251">
      <w:pPr>
        <w:tabs>
          <w:tab w:val="left" w:pos="930"/>
        </w:tabs>
        <w:jc w:val="both"/>
        <w:rPr>
          <w:rFonts w:ascii="Garamond" w:hAnsi="Garamond" w:cs="Times New Roman"/>
          <w:sz w:val="22"/>
          <w:szCs w:val="22"/>
          <w:highlight w:val="yellow"/>
        </w:rPr>
      </w:pPr>
    </w:p>
    <w:p w14:paraId="23723C6D" w14:textId="56652DBB" w:rsidR="0071427C" w:rsidRPr="00306A6E" w:rsidRDefault="0071427C" w:rsidP="0071427C">
      <w:pPr>
        <w:pStyle w:val="Standard"/>
        <w:jc w:val="both"/>
        <w:rPr>
          <w:rFonts w:ascii="Garamond" w:hAnsi="Garamond" w:cs="Times New Roman"/>
          <w:sz w:val="22"/>
          <w:szCs w:val="22"/>
        </w:rPr>
      </w:pPr>
      <w:r w:rsidRPr="00306A6E">
        <w:rPr>
          <w:rStyle w:val="Numrodepage"/>
          <w:rFonts w:ascii="Garamond" w:hAnsi="Garamond" w:cs="Times New Roman"/>
          <w:b/>
          <w:bCs/>
          <w:sz w:val="22"/>
          <w:szCs w:val="22"/>
          <w:u w:val="single"/>
        </w:rPr>
        <w:t xml:space="preserve">ARTICLE </w:t>
      </w:r>
      <w:r w:rsidR="00BA042D">
        <w:rPr>
          <w:rStyle w:val="Numrodepage"/>
          <w:rFonts w:ascii="Garamond" w:hAnsi="Garamond" w:cs="Times New Roman"/>
          <w:b/>
          <w:bCs/>
          <w:sz w:val="22"/>
          <w:szCs w:val="22"/>
          <w:u w:val="single"/>
        </w:rPr>
        <w:t>8</w:t>
      </w:r>
      <w:r w:rsidRPr="00306A6E">
        <w:rPr>
          <w:rStyle w:val="Numrodepage"/>
          <w:rFonts w:ascii="Garamond" w:hAnsi="Garamond" w:cs="Times New Roman"/>
          <w:b/>
          <w:bCs/>
          <w:sz w:val="22"/>
          <w:szCs w:val="22"/>
          <w:u w:val="single"/>
        </w:rPr>
        <w:t> : CONTENUS</w:t>
      </w:r>
    </w:p>
    <w:p w14:paraId="779B7F5E" w14:textId="77777777" w:rsidR="0071427C" w:rsidRPr="00306A6E" w:rsidRDefault="0071427C" w:rsidP="00582251">
      <w:pPr>
        <w:tabs>
          <w:tab w:val="left" w:pos="930"/>
        </w:tabs>
        <w:jc w:val="both"/>
        <w:rPr>
          <w:rFonts w:ascii="Garamond" w:hAnsi="Garamond" w:cs="Times New Roman"/>
          <w:sz w:val="22"/>
          <w:szCs w:val="22"/>
        </w:rPr>
      </w:pPr>
    </w:p>
    <w:p w14:paraId="06522165" w14:textId="7C8CF787" w:rsidR="009C61F2" w:rsidRPr="00306A6E" w:rsidRDefault="003566D2" w:rsidP="003834DA">
      <w:pPr>
        <w:tabs>
          <w:tab w:val="left" w:pos="930"/>
        </w:tabs>
        <w:jc w:val="both"/>
        <w:rPr>
          <w:rStyle w:val="Numrodepage"/>
          <w:rFonts w:ascii="Garamond" w:hAnsi="Garamond" w:cs="Times New Roman"/>
          <w:sz w:val="22"/>
          <w:szCs w:val="22"/>
        </w:rPr>
      </w:pPr>
      <w:r w:rsidRPr="00306A6E">
        <w:rPr>
          <w:rFonts w:ascii="Garamond" w:hAnsi="Garamond" w:cs="Times New Roman"/>
          <w:sz w:val="22"/>
          <w:szCs w:val="22"/>
        </w:rPr>
        <w:t xml:space="preserve">L'Application peut contenir des Contenus créés par des </w:t>
      </w:r>
      <w:r w:rsidR="00E37A97" w:rsidRPr="00306A6E">
        <w:rPr>
          <w:rFonts w:ascii="Garamond" w:hAnsi="Garamond" w:cs="Times New Roman"/>
          <w:sz w:val="22"/>
          <w:szCs w:val="22"/>
        </w:rPr>
        <w:t>Prestataires</w:t>
      </w:r>
      <w:r w:rsidR="003834DA" w:rsidRPr="00306A6E">
        <w:rPr>
          <w:rFonts w:ascii="Garamond" w:hAnsi="Garamond" w:cs="Times New Roman"/>
          <w:sz w:val="22"/>
          <w:szCs w:val="22"/>
        </w:rPr>
        <w:t>.</w:t>
      </w:r>
      <w:r w:rsidRPr="00306A6E">
        <w:rPr>
          <w:rFonts w:ascii="Garamond" w:hAnsi="Garamond" w:cs="Times New Roman"/>
          <w:sz w:val="22"/>
          <w:szCs w:val="22"/>
        </w:rPr>
        <w:t xml:space="preserve"> </w:t>
      </w:r>
      <w:r w:rsidR="009C61F2" w:rsidRPr="00306A6E">
        <w:rPr>
          <w:rStyle w:val="Numrodepage"/>
          <w:rFonts w:ascii="Garamond" w:hAnsi="Garamond" w:cs="Times New Roman"/>
          <w:sz w:val="22"/>
          <w:szCs w:val="22"/>
        </w:rPr>
        <w:t>Conformément à la réglementation en vigueur, la responsabilité de la Société ne peut être engagée ni retenue en raison des Contenus rendus disponibles sur l’Application notamment en ce qui concerne la description des Services, sauf si elle ne les rendait pas promptement inaccessibles après avoir été informée de leur illicéité dans les conditions prévues par cette loi.</w:t>
      </w:r>
    </w:p>
    <w:p w14:paraId="559D1597" w14:textId="77777777" w:rsidR="009C61F2" w:rsidRPr="00306A6E" w:rsidRDefault="009C61F2" w:rsidP="00582251">
      <w:pPr>
        <w:tabs>
          <w:tab w:val="left" w:pos="930"/>
        </w:tabs>
        <w:jc w:val="both"/>
        <w:rPr>
          <w:rFonts w:ascii="Garamond" w:hAnsi="Garamond" w:cs="Times New Roman"/>
          <w:sz w:val="22"/>
          <w:szCs w:val="22"/>
        </w:rPr>
      </w:pPr>
    </w:p>
    <w:p w14:paraId="11FA7249" w14:textId="012015DC" w:rsidR="00582251" w:rsidRPr="00306A6E" w:rsidRDefault="00582251" w:rsidP="00582251">
      <w:pPr>
        <w:tabs>
          <w:tab w:val="left" w:pos="930"/>
        </w:tabs>
        <w:jc w:val="both"/>
        <w:rPr>
          <w:rFonts w:ascii="Garamond" w:hAnsi="Garamond" w:cs="Times New Roman"/>
          <w:sz w:val="22"/>
          <w:szCs w:val="22"/>
        </w:rPr>
      </w:pPr>
      <w:r w:rsidRPr="00306A6E">
        <w:rPr>
          <w:rFonts w:ascii="Garamond" w:hAnsi="Garamond" w:cs="Times New Roman"/>
          <w:sz w:val="22"/>
          <w:szCs w:val="22"/>
        </w:rPr>
        <w:t xml:space="preserve">En conséquence, </w:t>
      </w:r>
      <w:r w:rsidR="003834DA" w:rsidRPr="00306A6E">
        <w:rPr>
          <w:rFonts w:ascii="Garamond" w:hAnsi="Garamond" w:cs="Times New Roman"/>
          <w:sz w:val="22"/>
          <w:szCs w:val="22"/>
        </w:rPr>
        <w:t>le Prestataire</w:t>
      </w:r>
      <w:r w:rsidRPr="00306A6E">
        <w:rPr>
          <w:rFonts w:ascii="Garamond" w:hAnsi="Garamond" w:cs="Times New Roman"/>
          <w:sz w:val="22"/>
          <w:szCs w:val="22"/>
        </w:rPr>
        <w:t xml:space="preserve"> assume l'entière responsabilité de l'exactitude, de l'intégrité et de la légalité, de la fiabilité et du caractère opportun des informations transmises </w:t>
      </w:r>
      <w:r w:rsidR="003566D2" w:rsidRPr="00306A6E">
        <w:rPr>
          <w:rFonts w:ascii="Garamond" w:hAnsi="Garamond" w:cs="Times New Roman"/>
          <w:sz w:val="22"/>
          <w:szCs w:val="22"/>
        </w:rPr>
        <w:t xml:space="preserve">et des Contenus publiés </w:t>
      </w:r>
      <w:r w:rsidRPr="00306A6E">
        <w:rPr>
          <w:rFonts w:ascii="Garamond" w:hAnsi="Garamond" w:cs="Times New Roman"/>
          <w:sz w:val="22"/>
          <w:szCs w:val="22"/>
        </w:rPr>
        <w:t xml:space="preserve">à </w:t>
      </w:r>
      <w:r w:rsidR="007F4B80" w:rsidRPr="00306A6E">
        <w:rPr>
          <w:rFonts w:ascii="Garamond" w:hAnsi="Garamond" w:cs="Times New Roman"/>
          <w:sz w:val="22"/>
          <w:szCs w:val="22"/>
        </w:rPr>
        <w:t xml:space="preserve">l’Application </w:t>
      </w:r>
      <w:r w:rsidRPr="00306A6E">
        <w:rPr>
          <w:rFonts w:ascii="Garamond" w:hAnsi="Garamond" w:cs="Times New Roman"/>
          <w:sz w:val="22"/>
          <w:szCs w:val="22"/>
        </w:rPr>
        <w:t>dans le cadre des présentes</w:t>
      </w:r>
      <w:r w:rsidR="00306A6E">
        <w:rPr>
          <w:rFonts w:ascii="Garamond" w:hAnsi="Garamond" w:cs="Times New Roman"/>
          <w:sz w:val="22"/>
          <w:szCs w:val="22"/>
        </w:rPr>
        <w:t xml:space="preserve"> </w:t>
      </w:r>
      <w:r w:rsidR="00A14AD1">
        <w:rPr>
          <w:rStyle w:val="Numrodepage"/>
          <w:rFonts w:ascii="Garamond" w:hAnsi="Garamond" w:cs="Times New Roman"/>
          <w:color w:val="00000A"/>
          <w:sz w:val="22"/>
          <w:szCs w:val="22"/>
        </w:rPr>
        <w:t>CGU</w:t>
      </w:r>
      <w:r w:rsidRPr="00306A6E">
        <w:rPr>
          <w:rFonts w:ascii="Garamond" w:hAnsi="Garamond" w:cs="Times New Roman"/>
          <w:sz w:val="22"/>
          <w:szCs w:val="22"/>
        </w:rPr>
        <w:t>.</w:t>
      </w:r>
      <w:r w:rsidR="003566D2" w:rsidRPr="00306A6E">
        <w:rPr>
          <w:rFonts w:ascii="Garamond" w:hAnsi="Garamond" w:cs="Times New Roman"/>
          <w:sz w:val="22"/>
          <w:szCs w:val="22"/>
        </w:rPr>
        <w:t xml:space="preserve"> </w:t>
      </w:r>
      <w:r w:rsidR="00385044" w:rsidRPr="00306A6E">
        <w:rPr>
          <w:rFonts w:ascii="Garamond" w:hAnsi="Garamond" w:cs="Times New Roman"/>
          <w:sz w:val="22"/>
          <w:szCs w:val="22"/>
        </w:rPr>
        <w:t>Le Prestataire</w:t>
      </w:r>
      <w:r w:rsidRPr="00306A6E">
        <w:rPr>
          <w:rFonts w:ascii="Garamond" w:hAnsi="Garamond" w:cs="Times New Roman"/>
          <w:sz w:val="22"/>
          <w:szCs w:val="22"/>
        </w:rPr>
        <w:t xml:space="preserve">, reconnaît que la responsabilité de </w:t>
      </w:r>
      <w:r w:rsidR="003566D2" w:rsidRPr="00306A6E">
        <w:rPr>
          <w:rFonts w:ascii="Garamond" w:hAnsi="Garamond" w:cs="Times New Roman"/>
          <w:sz w:val="22"/>
          <w:szCs w:val="22"/>
        </w:rPr>
        <w:t>la Société</w:t>
      </w:r>
      <w:r w:rsidRPr="00306A6E">
        <w:rPr>
          <w:rFonts w:ascii="Garamond" w:hAnsi="Garamond" w:cs="Times New Roman"/>
          <w:sz w:val="22"/>
          <w:szCs w:val="22"/>
        </w:rPr>
        <w:t xml:space="preserve"> ne pourra en aucun cas être recherchée dans l’hypothèse où les informations transmises</w:t>
      </w:r>
      <w:r w:rsidR="003566D2" w:rsidRPr="00306A6E">
        <w:rPr>
          <w:rFonts w:ascii="Garamond" w:hAnsi="Garamond" w:cs="Times New Roman"/>
          <w:sz w:val="22"/>
          <w:szCs w:val="22"/>
        </w:rPr>
        <w:t xml:space="preserve"> et Contenus publiés</w:t>
      </w:r>
      <w:r w:rsidRPr="00306A6E">
        <w:rPr>
          <w:rFonts w:ascii="Garamond" w:hAnsi="Garamond" w:cs="Times New Roman"/>
          <w:sz w:val="22"/>
          <w:szCs w:val="22"/>
        </w:rPr>
        <w:t xml:space="preserve"> ne se révèleraient pas libres de droits ou seraient attentatoires aux droits d’un tiers. </w:t>
      </w:r>
    </w:p>
    <w:p w14:paraId="63F9CB5A" w14:textId="77777777" w:rsidR="00B03FF5" w:rsidRPr="00306A6E" w:rsidRDefault="00B03FF5" w:rsidP="00B03FF5">
      <w:pPr>
        <w:pBdr>
          <w:top w:val="nil"/>
          <w:left w:val="nil"/>
          <w:bottom w:val="nil"/>
          <w:right w:val="nil"/>
          <w:between w:val="nil"/>
        </w:pBdr>
        <w:jc w:val="both"/>
        <w:rPr>
          <w:rFonts w:ascii="Garamond" w:hAnsi="Garamond" w:cs="Times New Roman"/>
          <w:color w:val="000000"/>
          <w:sz w:val="22"/>
          <w:szCs w:val="22"/>
        </w:rPr>
      </w:pPr>
    </w:p>
    <w:p w14:paraId="52147C5C" w14:textId="77777777" w:rsidR="00385044" w:rsidRPr="00306A6E" w:rsidRDefault="00385044" w:rsidP="00385044">
      <w:pPr>
        <w:pBdr>
          <w:top w:val="nil"/>
          <w:left w:val="nil"/>
          <w:bottom w:val="nil"/>
          <w:right w:val="nil"/>
          <w:between w:val="nil"/>
        </w:pBdr>
        <w:jc w:val="both"/>
        <w:rPr>
          <w:rFonts w:ascii="Garamond" w:hAnsi="Garamond" w:cs="Times New Roman"/>
          <w:color w:val="000000"/>
          <w:sz w:val="22"/>
          <w:szCs w:val="22"/>
        </w:rPr>
      </w:pPr>
      <w:r w:rsidRPr="00306A6E">
        <w:rPr>
          <w:rFonts w:ascii="Garamond" w:hAnsi="Garamond" w:cs="Times New Roman"/>
          <w:color w:val="000000"/>
          <w:sz w:val="22"/>
          <w:szCs w:val="22"/>
        </w:rPr>
        <w:t xml:space="preserve">Les Prestataires ne peuvent pas publier, poster, télécharger, envoyer par </w:t>
      </w:r>
      <w:proofErr w:type="gramStart"/>
      <w:r w:rsidRPr="00306A6E">
        <w:rPr>
          <w:rFonts w:ascii="Garamond" w:hAnsi="Garamond" w:cs="Times New Roman"/>
          <w:color w:val="000000"/>
          <w:sz w:val="22"/>
          <w:szCs w:val="22"/>
        </w:rPr>
        <w:t>email</w:t>
      </w:r>
      <w:proofErr w:type="gramEnd"/>
      <w:r w:rsidRPr="00306A6E">
        <w:rPr>
          <w:rFonts w:ascii="Garamond" w:hAnsi="Garamond" w:cs="Times New Roman"/>
          <w:color w:val="000000"/>
          <w:sz w:val="22"/>
          <w:szCs w:val="22"/>
        </w:rPr>
        <w:t xml:space="preserve">, distribuer ou diffuser tout Contenu inapproprié, blasphématoire, diffamant, mensonger, contrefaisant, obscène, indécent, ou illicite. </w:t>
      </w:r>
    </w:p>
    <w:p w14:paraId="2D48849E" w14:textId="77777777" w:rsidR="00385044" w:rsidRPr="00306A6E" w:rsidRDefault="00385044" w:rsidP="00B03FF5">
      <w:pPr>
        <w:pBdr>
          <w:top w:val="nil"/>
          <w:left w:val="nil"/>
          <w:bottom w:val="nil"/>
          <w:right w:val="nil"/>
          <w:between w:val="nil"/>
        </w:pBdr>
        <w:jc w:val="both"/>
        <w:rPr>
          <w:rFonts w:ascii="Garamond" w:hAnsi="Garamond" w:cs="Times New Roman"/>
          <w:color w:val="000000"/>
          <w:sz w:val="22"/>
          <w:szCs w:val="22"/>
        </w:rPr>
      </w:pPr>
    </w:p>
    <w:p w14:paraId="2AF936F7" w14:textId="34350529" w:rsidR="00B03FF5" w:rsidRPr="00306A6E" w:rsidRDefault="003566D2" w:rsidP="00C971F9">
      <w:pPr>
        <w:pBdr>
          <w:top w:val="nil"/>
          <w:left w:val="nil"/>
          <w:bottom w:val="nil"/>
          <w:right w:val="nil"/>
          <w:between w:val="nil"/>
        </w:pBdr>
        <w:jc w:val="both"/>
        <w:rPr>
          <w:rFonts w:ascii="Garamond" w:hAnsi="Garamond" w:cs="Times New Roman"/>
          <w:color w:val="000000"/>
          <w:sz w:val="22"/>
          <w:szCs w:val="22"/>
        </w:rPr>
      </w:pPr>
      <w:r w:rsidRPr="00306A6E">
        <w:rPr>
          <w:rFonts w:ascii="Garamond" w:hAnsi="Garamond" w:cs="Times New Roman"/>
          <w:color w:val="000000"/>
          <w:sz w:val="22"/>
          <w:szCs w:val="22"/>
        </w:rPr>
        <w:t>La Société</w:t>
      </w:r>
      <w:r w:rsidR="00B03FF5" w:rsidRPr="00306A6E">
        <w:rPr>
          <w:rFonts w:ascii="Garamond" w:hAnsi="Garamond" w:cs="Times New Roman"/>
          <w:color w:val="000000"/>
          <w:sz w:val="22"/>
          <w:szCs w:val="22"/>
        </w:rPr>
        <w:t xml:space="preserve"> se réserve le droit de supprimer un Contenu quel qu’il soit de l</w:t>
      </w:r>
      <w:r w:rsidRPr="00306A6E">
        <w:rPr>
          <w:rFonts w:ascii="Garamond" w:hAnsi="Garamond" w:cs="Times New Roman"/>
          <w:color w:val="000000"/>
          <w:sz w:val="22"/>
          <w:szCs w:val="22"/>
        </w:rPr>
        <w:t>’Application</w:t>
      </w:r>
      <w:r w:rsidR="00B03FF5" w:rsidRPr="00306A6E">
        <w:rPr>
          <w:rFonts w:ascii="Garamond" w:hAnsi="Garamond" w:cs="Times New Roman"/>
          <w:color w:val="000000"/>
          <w:sz w:val="22"/>
          <w:szCs w:val="22"/>
        </w:rPr>
        <w:t xml:space="preserve">, pour quelque raison que ce soit et sans avis préalable. Il se peut toutefois que le Contenu supprimé soit conservé par </w:t>
      </w:r>
      <w:r w:rsidR="00497E04" w:rsidRPr="00306A6E">
        <w:rPr>
          <w:rFonts w:ascii="Garamond" w:hAnsi="Garamond" w:cs="Times New Roman"/>
          <w:color w:val="000000"/>
          <w:sz w:val="22"/>
          <w:szCs w:val="22"/>
        </w:rPr>
        <w:t>la Société</w:t>
      </w:r>
      <w:r w:rsidR="00B03FF5" w:rsidRPr="00306A6E">
        <w:rPr>
          <w:rFonts w:ascii="Garamond" w:hAnsi="Garamond" w:cs="Times New Roman"/>
          <w:color w:val="000000"/>
          <w:sz w:val="22"/>
          <w:szCs w:val="22"/>
        </w:rPr>
        <w:t xml:space="preserve"> dans le cadre du respect de certaines obligations légales.</w:t>
      </w:r>
    </w:p>
    <w:p w14:paraId="695FD492" w14:textId="77777777" w:rsidR="00385F70" w:rsidRPr="00DB269E" w:rsidRDefault="00385F70" w:rsidP="00C971F9">
      <w:pPr>
        <w:pBdr>
          <w:top w:val="nil"/>
          <w:left w:val="nil"/>
          <w:bottom w:val="nil"/>
          <w:right w:val="nil"/>
          <w:between w:val="nil"/>
        </w:pBdr>
        <w:jc w:val="both"/>
        <w:rPr>
          <w:rFonts w:ascii="Garamond" w:hAnsi="Garamond" w:cs="Times New Roman"/>
          <w:color w:val="000000"/>
          <w:sz w:val="22"/>
          <w:szCs w:val="22"/>
          <w:highlight w:val="yellow"/>
        </w:rPr>
      </w:pPr>
    </w:p>
    <w:p w14:paraId="0D3ACF23" w14:textId="7EEA3391" w:rsidR="00C971F9" w:rsidRPr="00306A6E" w:rsidRDefault="00C971F9" w:rsidP="00C971F9">
      <w:pPr>
        <w:pStyle w:val="Standard"/>
        <w:jc w:val="both"/>
        <w:rPr>
          <w:rFonts w:ascii="Garamond" w:hAnsi="Garamond" w:cs="Times New Roman"/>
          <w:sz w:val="22"/>
          <w:szCs w:val="22"/>
        </w:rPr>
      </w:pPr>
      <w:r w:rsidRPr="00306A6E">
        <w:rPr>
          <w:rStyle w:val="Numrodepage"/>
          <w:rFonts w:ascii="Garamond" w:hAnsi="Garamond" w:cs="Times New Roman"/>
          <w:b/>
          <w:bCs/>
          <w:sz w:val="22"/>
          <w:szCs w:val="22"/>
          <w:u w:val="single"/>
        </w:rPr>
        <w:t>ARTICLE</w:t>
      </w:r>
      <w:r w:rsidR="00613252" w:rsidRPr="00306A6E">
        <w:rPr>
          <w:rStyle w:val="Numrodepage"/>
          <w:rFonts w:ascii="Garamond" w:hAnsi="Garamond" w:cs="Times New Roman"/>
          <w:b/>
          <w:bCs/>
          <w:sz w:val="22"/>
          <w:szCs w:val="22"/>
          <w:u w:val="single"/>
        </w:rPr>
        <w:t xml:space="preserve"> </w:t>
      </w:r>
      <w:r w:rsidR="00BA042D">
        <w:rPr>
          <w:rStyle w:val="Numrodepage"/>
          <w:rFonts w:ascii="Garamond" w:hAnsi="Garamond" w:cs="Times New Roman"/>
          <w:b/>
          <w:bCs/>
          <w:sz w:val="22"/>
          <w:szCs w:val="22"/>
          <w:u w:val="single"/>
        </w:rPr>
        <w:t>9</w:t>
      </w:r>
      <w:r w:rsidRPr="00306A6E">
        <w:rPr>
          <w:rStyle w:val="Numrodepage"/>
          <w:rFonts w:ascii="Garamond" w:hAnsi="Garamond" w:cs="Times New Roman"/>
          <w:b/>
          <w:bCs/>
          <w:sz w:val="22"/>
          <w:szCs w:val="22"/>
          <w:u w:val="single"/>
        </w:rPr>
        <w:t> : PROPRIETE INTELLECTUELLE</w:t>
      </w:r>
    </w:p>
    <w:p w14:paraId="38D98E74" w14:textId="77777777" w:rsidR="00C971F9" w:rsidRPr="00306A6E" w:rsidRDefault="00C971F9" w:rsidP="00C971F9">
      <w:pPr>
        <w:pBdr>
          <w:top w:val="nil"/>
          <w:left w:val="nil"/>
          <w:bottom w:val="nil"/>
          <w:right w:val="nil"/>
          <w:between w:val="nil"/>
        </w:pBdr>
        <w:jc w:val="both"/>
        <w:rPr>
          <w:rFonts w:ascii="Garamond" w:hAnsi="Garamond" w:cs="Times New Roman"/>
          <w:color w:val="000000"/>
          <w:sz w:val="22"/>
          <w:szCs w:val="22"/>
        </w:rPr>
      </w:pPr>
    </w:p>
    <w:p w14:paraId="38C38BBE" w14:textId="413E3C2A" w:rsidR="00C971F9" w:rsidRPr="00306A6E" w:rsidRDefault="00C971F9" w:rsidP="00C971F9">
      <w:pPr>
        <w:shd w:val="clear" w:color="auto" w:fill="FFFFFF"/>
        <w:spacing w:after="225"/>
        <w:jc w:val="both"/>
        <w:rPr>
          <w:rFonts w:ascii="Garamond" w:eastAsia="Times New Roman" w:hAnsi="Garamond" w:cs="Times New Roman"/>
          <w:color w:val="000000" w:themeColor="text1"/>
          <w:sz w:val="22"/>
          <w:szCs w:val="22"/>
          <w:lang w:eastAsia="fr-FR"/>
        </w:rPr>
      </w:pPr>
      <w:r w:rsidRPr="00306A6E">
        <w:rPr>
          <w:rFonts w:ascii="Garamond" w:eastAsia="Times New Roman" w:hAnsi="Garamond" w:cs="Times New Roman"/>
          <w:color w:val="000000" w:themeColor="text1"/>
          <w:sz w:val="22"/>
          <w:szCs w:val="22"/>
          <w:lang w:eastAsia="fr-FR"/>
        </w:rPr>
        <w:t>La structure générale de l</w:t>
      </w:r>
      <w:r w:rsidR="00C67F9F" w:rsidRPr="00306A6E">
        <w:rPr>
          <w:rFonts w:ascii="Garamond" w:eastAsia="Times New Roman" w:hAnsi="Garamond" w:cs="Times New Roman"/>
          <w:color w:val="000000" w:themeColor="text1"/>
          <w:sz w:val="22"/>
          <w:szCs w:val="22"/>
          <w:lang w:eastAsia="fr-FR"/>
        </w:rPr>
        <w:t>’Application</w:t>
      </w:r>
      <w:r w:rsidRPr="00306A6E">
        <w:rPr>
          <w:rFonts w:ascii="Garamond" w:eastAsia="Times New Roman" w:hAnsi="Garamond" w:cs="Times New Roman"/>
          <w:color w:val="000000" w:themeColor="text1"/>
          <w:sz w:val="22"/>
          <w:szCs w:val="22"/>
          <w:lang w:eastAsia="fr-FR"/>
        </w:rPr>
        <w:t xml:space="preserve">, et tous les éléments les composant (tels que notamment logos, </w:t>
      </w:r>
      <w:r w:rsidR="00C67F9F" w:rsidRPr="00306A6E">
        <w:rPr>
          <w:rFonts w:ascii="Garamond" w:eastAsia="Times New Roman" w:hAnsi="Garamond" w:cs="Times New Roman"/>
          <w:color w:val="000000" w:themeColor="text1"/>
          <w:sz w:val="22"/>
          <w:szCs w:val="22"/>
          <w:lang w:eastAsia="fr-FR"/>
        </w:rPr>
        <w:t xml:space="preserve">droit d’auteur, marques, </w:t>
      </w:r>
      <w:r w:rsidRPr="00306A6E">
        <w:rPr>
          <w:rFonts w:ascii="Garamond" w:eastAsia="Times New Roman" w:hAnsi="Garamond" w:cs="Times New Roman"/>
          <w:color w:val="000000" w:themeColor="text1"/>
          <w:sz w:val="22"/>
          <w:szCs w:val="22"/>
          <w:lang w:eastAsia="fr-FR"/>
        </w:rPr>
        <w:t>noms de domaine</w:t>
      </w:r>
      <w:r w:rsidR="00683D17" w:rsidRPr="00306A6E">
        <w:rPr>
          <w:rFonts w:ascii="Garamond" w:eastAsia="Times New Roman" w:hAnsi="Garamond" w:cs="Times New Roman"/>
          <w:color w:val="000000" w:themeColor="text1"/>
          <w:sz w:val="22"/>
          <w:szCs w:val="22"/>
          <w:lang w:eastAsia="fr-FR"/>
        </w:rPr>
        <w:t xml:space="preserve"> </w:t>
      </w:r>
      <w:r w:rsidR="00683D17" w:rsidRPr="00306A6E">
        <w:rPr>
          <w:rFonts w:ascii="Garamond" w:hAnsi="Garamond" w:cs="Times New Roman"/>
          <w:sz w:val="22"/>
          <w:szCs w:val="22"/>
        </w:rPr>
        <w:t>et tous les signes représentés,</w:t>
      </w:r>
      <w:r w:rsidRPr="00306A6E">
        <w:rPr>
          <w:rFonts w:ascii="Garamond" w:eastAsia="Times New Roman" w:hAnsi="Garamond" w:cs="Times New Roman"/>
          <w:color w:val="000000" w:themeColor="text1"/>
          <w:sz w:val="22"/>
          <w:szCs w:val="22"/>
          <w:lang w:eastAsia="fr-FR"/>
        </w:rPr>
        <w:t xml:space="preserve"> enregistrements phonographiques ou vidéographiques et leurs éléments associés en ce compris les photographies, images, textes et biographie des auteurs, artistes-interprètes et/ou de tout autre ayant droit sur les enregistrements phonographiques ou vidéographiques ainsi que les visuels des conditionnements de ces enregistrements) sont la propriété exclusive de </w:t>
      </w:r>
      <w:r w:rsidR="00C67F9F" w:rsidRPr="00306A6E">
        <w:rPr>
          <w:rFonts w:ascii="Garamond" w:eastAsia="Times New Roman" w:hAnsi="Garamond" w:cs="Times New Roman"/>
          <w:color w:val="000000" w:themeColor="text1"/>
          <w:sz w:val="22"/>
          <w:szCs w:val="22"/>
          <w:lang w:eastAsia="fr-FR"/>
        </w:rPr>
        <w:t>la Société</w:t>
      </w:r>
      <w:r w:rsidRPr="00306A6E">
        <w:rPr>
          <w:rFonts w:ascii="Garamond" w:eastAsia="Times New Roman" w:hAnsi="Garamond" w:cs="Times New Roman"/>
          <w:color w:val="000000" w:themeColor="text1"/>
          <w:sz w:val="22"/>
          <w:szCs w:val="22"/>
          <w:lang w:eastAsia="fr-FR"/>
        </w:rPr>
        <w:t xml:space="preserve"> et/ou de ses concédants.</w:t>
      </w:r>
    </w:p>
    <w:p w14:paraId="40D4C068" w14:textId="77777777" w:rsidR="00C971F9" w:rsidRPr="00306A6E" w:rsidRDefault="00C971F9" w:rsidP="00C971F9">
      <w:pPr>
        <w:jc w:val="both"/>
        <w:rPr>
          <w:rFonts w:ascii="Garamond" w:hAnsi="Garamond" w:cs="Times New Roman"/>
          <w:sz w:val="22"/>
          <w:szCs w:val="22"/>
        </w:rPr>
      </w:pPr>
      <w:r w:rsidRPr="00306A6E">
        <w:rPr>
          <w:rFonts w:ascii="Garamond" w:hAnsi="Garamond" w:cs="Times New Roman"/>
          <w:sz w:val="22"/>
          <w:szCs w:val="22"/>
        </w:rPr>
        <w:lastRenderedPageBreak/>
        <w:t>L’ensemble de ces droits est réservé pour le monde entier.</w:t>
      </w:r>
    </w:p>
    <w:p w14:paraId="32FBFDAC" w14:textId="77777777" w:rsidR="00C971F9" w:rsidRPr="00306A6E" w:rsidRDefault="00C971F9" w:rsidP="00C971F9">
      <w:pPr>
        <w:jc w:val="both"/>
        <w:rPr>
          <w:rFonts w:ascii="Garamond" w:hAnsi="Garamond" w:cs="Times New Roman"/>
          <w:sz w:val="22"/>
          <w:szCs w:val="22"/>
        </w:rPr>
      </w:pPr>
    </w:p>
    <w:p w14:paraId="39CDFED5" w14:textId="7F760ED6" w:rsidR="00503183" w:rsidRPr="00306A6E" w:rsidRDefault="00503183" w:rsidP="00503183">
      <w:pPr>
        <w:jc w:val="both"/>
        <w:rPr>
          <w:rFonts w:ascii="Garamond" w:eastAsia="Times New Roman" w:hAnsi="Garamond" w:cs="Times New Roman"/>
          <w:color w:val="000000" w:themeColor="text1"/>
          <w:sz w:val="22"/>
          <w:szCs w:val="22"/>
          <w:lang w:eastAsia="fr-FR"/>
        </w:rPr>
      </w:pPr>
      <w:r w:rsidRPr="00306A6E">
        <w:rPr>
          <w:rFonts w:ascii="Garamond" w:hAnsi="Garamond" w:cs="Times New Roman"/>
          <w:sz w:val="22"/>
          <w:szCs w:val="22"/>
        </w:rPr>
        <w:t xml:space="preserve">La Société concède </w:t>
      </w:r>
      <w:r w:rsidR="002218D7" w:rsidRPr="00306A6E">
        <w:rPr>
          <w:rFonts w:ascii="Garamond" w:hAnsi="Garamond" w:cs="Times New Roman"/>
          <w:sz w:val="22"/>
          <w:szCs w:val="22"/>
        </w:rPr>
        <w:t xml:space="preserve">au Prestataire </w:t>
      </w:r>
      <w:r w:rsidRPr="00306A6E">
        <w:rPr>
          <w:rFonts w:ascii="Garamond" w:hAnsi="Garamond" w:cs="Times New Roman"/>
          <w:sz w:val="22"/>
          <w:szCs w:val="22"/>
        </w:rPr>
        <w:t xml:space="preserve">une licence personnelle, non exclusive, </w:t>
      </w:r>
      <w:r w:rsidRPr="00306A6E">
        <w:rPr>
          <w:rFonts w:ascii="Garamond" w:eastAsia="Times New Roman" w:hAnsi="Garamond" w:cs="Times New Roman"/>
          <w:color w:val="000000" w:themeColor="text1"/>
          <w:sz w:val="22"/>
          <w:szCs w:val="22"/>
          <w:lang w:eastAsia="fr-FR"/>
        </w:rPr>
        <w:t xml:space="preserve">non-cessible, non-transférable, gratuite et révocable afin de lui permettre d'utiliser l'Application conformément aux </w:t>
      </w:r>
      <w:r w:rsidR="00A14AD1">
        <w:rPr>
          <w:rStyle w:val="Numrodepage"/>
          <w:rFonts w:ascii="Garamond" w:hAnsi="Garamond" w:cs="Times New Roman"/>
          <w:color w:val="00000A"/>
          <w:sz w:val="22"/>
          <w:szCs w:val="22"/>
        </w:rPr>
        <w:t>CGU</w:t>
      </w:r>
      <w:r w:rsidR="00A14AD1" w:rsidRPr="007B7F65">
        <w:rPr>
          <w:rStyle w:val="Numrodepage"/>
          <w:rFonts w:ascii="Garamond" w:hAnsi="Garamond" w:cs="Times New Roman"/>
          <w:color w:val="00000A"/>
          <w:sz w:val="22"/>
          <w:szCs w:val="22"/>
        </w:rPr>
        <w:t xml:space="preserve"> </w:t>
      </w:r>
      <w:r w:rsidRPr="00306A6E">
        <w:rPr>
          <w:rFonts w:ascii="Garamond" w:eastAsia="Times New Roman" w:hAnsi="Garamond" w:cs="Times New Roman"/>
          <w:color w:val="000000" w:themeColor="text1"/>
          <w:sz w:val="22"/>
          <w:szCs w:val="22"/>
          <w:lang w:eastAsia="fr-FR"/>
        </w:rPr>
        <w:t>et aux seules fins de l'utilisation de l'Application</w:t>
      </w:r>
      <w:r w:rsidRPr="00306A6E">
        <w:rPr>
          <w:rFonts w:ascii="Garamond" w:hAnsi="Garamond" w:cs="Times New Roman"/>
          <w:sz w:val="22"/>
          <w:szCs w:val="22"/>
        </w:rPr>
        <w:t xml:space="preserve">. La licence est concédée pour la durée d’utilisation de l’Application. </w:t>
      </w:r>
    </w:p>
    <w:p w14:paraId="6621CD4D" w14:textId="77777777" w:rsidR="00503183" w:rsidRPr="00306A6E" w:rsidRDefault="00503183" w:rsidP="00C971F9">
      <w:pPr>
        <w:jc w:val="both"/>
        <w:rPr>
          <w:rFonts w:ascii="Garamond" w:hAnsi="Garamond" w:cs="Times New Roman"/>
          <w:sz w:val="22"/>
          <w:szCs w:val="22"/>
        </w:rPr>
      </w:pPr>
    </w:p>
    <w:p w14:paraId="330B75A2" w14:textId="0C738F9F" w:rsidR="00DC60E3" w:rsidRPr="00306A6E" w:rsidRDefault="00DC60E3" w:rsidP="00DC60E3">
      <w:pPr>
        <w:jc w:val="both"/>
        <w:rPr>
          <w:rFonts w:ascii="Garamond" w:eastAsia="Times New Roman" w:hAnsi="Garamond" w:cs="Times New Roman"/>
          <w:color w:val="000000" w:themeColor="text1"/>
          <w:sz w:val="22"/>
          <w:szCs w:val="22"/>
          <w:lang w:eastAsia="fr-FR"/>
        </w:rPr>
      </w:pPr>
      <w:r w:rsidRPr="00306A6E">
        <w:rPr>
          <w:rFonts w:ascii="Garamond" w:eastAsia="Times New Roman" w:hAnsi="Garamond" w:cs="Times New Roman"/>
          <w:color w:val="000000" w:themeColor="text1"/>
          <w:sz w:val="22"/>
          <w:szCs w:val="22"/>
          <w:lang w:eastAsia="fr-FR"/>
        </w:rPr>
        <w:t xml:space="preserve">L’utilisation de l’Application et de ses Services ne saurait de quelque façon que ce soit être interprétée comme transférant un droit de propriété </w:t>
      </w:r>
      <w:r w:rsidR="002218D7" w:rsidRPr="00306A6E">
        <w:rPr>
          <w:rFonts w:ascii="Garamond" w:eastAsia="Times New Roman" w:hAnsi="Garamond" w:cs="Times New Roman"/>
          <w:color w:val="000000" w:themeColor="text1"/>
          <w:sz w:val="22"/>
          <w:szCs w:val="22"/>
          <w:lang w:eastAsia="fr-FR"/>
        </w:rPr>
        <w:t xml:space="preserve">au Prestataire </w:t>
      </w:r>
      <w:r w:rsidRPr="00306A6E">
        <w:rPr>
          <w:rFonts w:ascii="Garamond" w:eastAsia="Times New Roman" w:hAnsi="Garamond" w:cs="Times New Roman"/>
          <w:color w:val="000000" w:themeColor="text1"/>
          <w:sz w:val="22"/>
          <w:szCs w:val="22"/>
          <w:lang w:eastAsia="fr-FR"/>
        </w:rPr>
        <w:t>sur l'Application ou de tout élément la contenant ou la constituant.</w:t>
      </w:r>
    </w:p>
    <w:p w14:paraId="49D7822F" w14:textId="77777777" w:rsidR="002218D7" w:rsidRPr="00306A6E" w:rsidRDefault="002218D7" w:rsidP="00DC60E3">
      <w:pPr>
        <w:jc w:val="both"/>
        <w:rPr>
          <w:rFonts w:ascii="Garamond" w:eastAsia="Times New Roman" w:hAnsi="Garamond" w:cs="Times New Roman"/>
          <w:color w:val="000000" w:themeColor="text1"/>
          <w:sz w:val="22"/>
          <w:szCs w:val="22"/>
          <w:lang w:eastAsia="fr-FR"/>
        </w:rPr>
      </w:pPr>
    </w:p>
    <w:p w14:paraId="283EE31C" w14:textId="45694AB3" w:rsidR="00503183" w:rsidRPr="00306A6E" w:rsidRDefault="00C971F9" w:rsidP="00C971F9">
      <w:pPr>
        <w:jc w:val="both"/>
        <w:rPr>
          <w:rFonts w:ascii="Garamond" w:hAnsi="Garamond" w:cs="Times New Roman"/>
          <w:sz w:val="22"/>
          <w:szCs w:val="22"/>
        </w:rPr>
      </w:pPr>
      <w:r w:rsidRPr="00306A6E">
        <w:rPr>
          <w:rFonts w:ascii="Garamond" w:hAnsi="Garamond" w:cs="Times New Roman"/>
          <w:sz w:val="22"/>
          <w:szCs w:val="22"/>
        </w:rPr>
        <w:t>Aucun titre ni droit quelconque sur aucun élément ne sera obtenu par téléchargement ou copie d’éléments de l</w:t>
      </w:r>
      <w:r w:rsidR="00683D17" w:rsidRPr="00306A6E">
        <w:rPr>
          <w:rFonts w:ascii="Garamond" w:hAnsi="Garamond" w:cs="Times New Roman"/>
          <w:sz w:val="22"/>
          <w:szCs w:val="22"/>
        </w:rPr>
        <w:t>’Application</w:t>
      </w:r>
      <w:r w:rsidRPr="00306A6E">
        <w:rPr>
          <w:rFonts w:ascii="Garamond" w:hAnsi="Garamond" w:cs="Times New Roman"/>
          <w:sz w:val="22"/>
          <w:szCs w:val="22"/>
        </w:rPr>
        <w:t xml:space="preserve">. </w:t>
      </w:r>
      <w:r w:rsidR="00683D17" w:rsidRPr="00306A6E">
        <w:rPr>
          <w:rFonts w:ascii="Garamond" w:hAnsi="Garamond" w:cs="Times New Roman"/>
          <w:sz w:val="22"/>
          <w:szCs w:val="22"/>
        </w:rPr>
        <w:t xml:space="preserve">Toute utilisation par </w:t>
      </w:r>
      <w:r w:rsidR="002218D7" w:rsidRPr="00306A6E">
        <w:rPr>
          <w:rFonts w:ascii="Garamond" w:hAnsi="Garamond" w:cs="Times New Roman"/>
          <w:sz w:val="22"/>
          <w:szCs w:val="22"/>
        </w:rPr>
        <w:t>le Prestataire</w:t>
      </w:r>
      <w:r w:rsidR="00683D17" w:rsidRPr="00306A6E">
        <w:rPr>
          <w:rFonts w:ascii="Garamond" w:hAnsi="Garamond" w:cs="Times New Roman"/>
          <w:sz w:val="22"/>
          <w:szCs w:val="22"/>
        </w:rPr>
        <w:t xml:space="preserve"> des dénominations sociales, marques et signes représentés appartenant à la Société est strictement prohibée.</w:t>
      </w:r>
      <w:r w:rsidR="007A7FE9" w:rsidRPr="00306A6E">
        <w:rPr>
          <w:rFonts w:ascii="Garamond" w:hAnsi="Garamond" w:cs="Times New Roman"/>
          <w:sz w:val="22"/>
          <w:szCs w:val="22"/>
        </w:rPr>
        <w:t xml:space="preserve"> </w:t>
      </w:r>
    </w:p>
    <w:p w14:paraId="1B8939F3" w14:textId="77777777" w:rsidR="00C971F9" w:rsidRPr="00306A6E" w:rsidRDefault="00C971F9" w:rsidP="00C971F9">
      <w:pPr>
        <w:jc w:val="both"/>
        <w:rPr>
          <w:rFonts w:ascii="Garamond" w:eastAsia="Times New Roman" w:hAnsi="Garamond" w:cs="Times New Roman"/>
          <w:color w:val="000000" w:themeColor="text1"/>
          <w:sz w:val="22"/>
          <w:szCs w:val="22"/>
          <w:lang w:eastAsia="fr-FR"/>
        </w:rPr>
      </w:pPr>
    </w:p>
    <w:p w14:paraId="17FEBED9" w14:textId="1DCD2D14" w:rsidR="00503183" w:rsidRPr="00306A6E" w:rsidRDefault="002218D7" w:rsidP="00C971F9">
      <w:pPr>
        <w:jc w:val="both"/>
        <w:rPr>
          <w:rFonts w:ascii="Garamond" w:eastAsia="Times New Roman" w:hAnsi="Garamond" w:cs="Times New Roman"/>
          <w:color w:val="000000" w:themeColor="text1"/>
          <w:sz w:val="22"/>
          <w:szCs w:val="22"/>
          <w:lang w:eastAsia="fr-FR"/>
        </w:rPr>
      </w:pPr>
      <w:r w:rsidRPr="00306A6E">
        <w:rPr>
          <w:rFonts w:ascii="Garamond" w:eastAsia="Times New Roman" w:hAnsi="Garamond" w:cs="Times New Roman"/>
          <w:color w:val="000000" w:themeColor="text1"/>
          <w:sz w:val="22"/>
          <w:szCs w:val="22"/>
          <w:lang w:eastAsia="fr-FR"/>
        </w:rPr>
        <w:t>Le Prestataire</w:t>
      </w:r>
      <w:r w:rsidR="00DC60E3" w:rsidRPr="00306A6E">
        <w:rPr>
          <w:rFonts w:ascii="Garamond" w:eastAsia="Times New Roman" w:hAnsi="Garamond" w:cs="Times New Roman"/>
          <w:color w:val="000000" w:themeColor="text1"/>
          <w:sz w:val="22"/>
          <w:szCs w:val="22"/>
          <w:lang w:eastAsia="fr-FR"/>
        </w:rPr>
        <w:t xml:space="preserve"> </w:t>
      </w:r>
      <w:r w:rsidR="00C971F9" w:rsidRPr="00306A6E">
        <w:rPr>
          <w:rFonts w:ascii="Garamond" w:eastAsia="Times New Roman" w:hAnsi="Garamond" w:cs="Times New Roman"/>
          <w:color w:val="000000" w:themeColor="text1"/>
          <w:sz w:val="22"/>
          <w:szCs w:val="22"/>
          <w:lang w:eastAsia="fr-FR"/>
        </w:rPr>
        <w:t xml:space="preserve">s'interdit : </w:t>
      </w:r>
    </w:p>
    <w:p w14:paraId="5CFF6448" w14:textId="4CB70F5F" w:rsidR="00503183" w:rsidRPr="00306A6E" w:rsidRDefault="00C971F9" w:rsidP="00503183">
      <w:pPr>
        <w:pStyle w:val="Paragraphedeliste"/>
        <w:numPr>
          <w:ilvl w:val="0"/>
          <w:numId w:val="40"/>
        </w:numPr>
        <w:jc w:val="both"/>
        <w:rPr>
          <w:rFonts w:ascii="Garamond" w:eastAsia="Times New Roman" w:hAnsi="Garamond" w:cs="Times New Roman"/>
          <w:color w:val="000000" w:themeColor="text1"/>
          <w:lang w:eastAsia="fr-FR"/>
        </w:rPr>
      </w:pPr>
      <w:proofErr w:type="gramStart"/>
      <w:r w:rsidRPr="00306A6E">
        <w:rPr>
          <w:rFonts w:ascii="Garamond" w:eastAsia="Times New Roman" w:hAnsi="Garamond" w:cs="Times New Roman"/>
          <w:color w:val="000000" w:themeColor="text1"/>
          <w:lang w:eastAsia="fr-FR"/>
        </w:rPr>
        <w:t>de</w:t>
      </w:r>
      <w:proofErr w:type="gramEnd"/>
      <w:r w:rsidRPr="00306A6E">
        <w:rPr>
          <w:rFonts w:ascii="Garamond" w:eastAsia="Times New Roman" w:hAnsi="Garamond" w:cs="Times New Roman"/>
          <w:color w:val="000000" w:themeColor="text1"/>
          <w:lang w:eastAsia="fr-FR"/>
        </w:rPr>
        <w:t xml:space="preserve"> copier, reproduire, représenter, exploiter, adapter, sur quelques supports que ce soit, et/ou de permettre à un tiers de copier, reproduire, représenter, exploiter, adapter tout ou partie de l'Application et de tout contenu y afférent, en ce y inclus, sans limitation, des éléments tels qu'images, photos, animations, vidéos, fichiers audio, polices, logos, illustrations, compositions, œuvre d'art, interfaces, textes et tout autre document</w:t>
      </w:r>
      <w:r w:rsidR="00503183" w:rsidRPr="00306A6E">
        <w:rPr>
          <w:rFonts w:ascii="Garamond" w:eastAsia="Times New Roman" w:hAnsi="Garamond" w:cs="Times New Roman"/>
          <w:color w:val="000000" w:themeColor="text1"/>
          <w:lang w:eastAsia="fr-FR"/>
        </w:rPr>
        <w:t xml:space="preserve"> ; </w:t>
      </w:r>
    </w:p>
    <w:p w14:paraId="63D5DEFF" w14:textId="7F49C509" w:rsidR="00FD13F8" w:rsidRPr="00306A6E" w:rsidRDefault="00C971F9" w:rsidP="00503183">
      <w:pPr>
        <w:pStyle w:val="Paragraphedeliste"/>
        <w:numPr>
          <w:ilvl w:val="0"/>
          <w:numId w:val="40"/>
        </w:numPr>
        <w:jc w:val="both"/>
        <w:rPr>
          <w:rFonts w:ascii="Garamond" w:eastAsia="Times New Roman" w:hAnsi="Garamond" w:cs="Times New Roman"/>
          <w:color w:val="000000" w:themeColor="text1"/>
          <w:lang w:eastAsia="fr-FR"/>
        </w:rPr>
      </w:pPr>
      <w:proofErr w:type="gramStart"/>
      <w:r w:rsidRPr="00306A6E">
        <w:rPr>
          <w:rFonts w:ascii="Garamond" w:eastAsia="Times New Roman" w:hAnsi="Garamond" w:cs="Times New Roman"/>
          <w:color w:val="000000" w:themeColor="text1"/>
          <w:lang w:eastAsia="fr-FR"/>
        </w:rPr>
        <w:t>d'extraire</w:t>
      </w:r>
      <w:proofErr w:type="gramEnd"/>
      <w:r w:rsidRPr="00306A6E">
        <w:rPr>
          <w:rFonts w:ascii="Garamond" w:eastAsia="Times New Roman" w:hAnsi="Garamond" w:cs="Times New Roman"/>
          <w:color w:val="000000" w:themeColor="text1"/>
          <w:lang w:eastAsia="fr-FR"/>
        </w:rPr>
        <w:t xml:space="preserve">, tout ou partie de l'Application et/ou son </w:t>
      </w:r>
      <w:r w:rsidR="00503183" w:rsidRPr="00306A6E">
        <w:rPr>
          <w:rFonts w:ascii="Garamond" w:eastAsia="Times New Roman" w:hAnsi="Garamond" w:cs="Times New Roman"/>
          <w:color w:val="000000" w:themeColor="text1"/>
          <w:lang w:eastAsia="fr-FR"/>
        </w:rPr>
        <w:t>c</w:t>
      </w:r>
      <w:r w:rsidRPr="00306A6E">
        <w:rPr>
          <w:rFonts w:ascii="Garamond" w:eastAsia="Times New Roman" w:hAnsi="Garamond" w:cs="Times New Roman"/>
          <w:color w:val="000000" w:themeColor="text1"/>
          <w:lang w:eastAsia="fr-FR"/>
        </w:rPr>
        <w:t>ontenu</w:t>
      </w:r>
      <w:r w:rsidR="00503183" w:rsidRPr="00306A6E">
        <w:rPr>
          <w:rFonts w:ascii="Garamond" w:eastAsia="Times New Roman" w:hAnsi="Garamond" w:cs="Times New Roman"/>
          <w:color w:val="000000" w:themeColor="text1"/>
          <w:lang w:eastAsia="fr-FR"/>
        </w:rPr>
        <w:t> ;</w:t>
      </w:r>
    </w:p>
    <w:p w14:paraId="6B24D106" w14:textId="59713D6E" w:rsidR="00FD13F8" w:rsidRPr="00306A6E" w:rsidRDefault="00C971F9" w:rsidP="00503183">
      <w:pPr>
        <w:pStyle w:val="Paragraphedeliste"/>
        <w:numPr>
          <w:ilvl w:val="0"/>
          <w:numId w:val="40"/>
        </w:numPr>
        <w:jc w:val="both"/>
        <w:rPr>
          <w:rFonts w:ascii="Garamond" w:eastAsia="Times New Roman" w:hAnsi="Garamond" w:cs="Times New Roman"/>
          <w:color w:val="000000" w:themeColor="text1"/>
          <w:lang w:eastAsia="fr-FR"/>
        </w:rPr>
      </w:pPr>
      <w:proofErr w:type="gramStart"/>
      <w:r w:rsidRPr="00306A6E">
        <w:rPr>
          <w:rFonts w:ascii="Garamond" w:eastAsia="Times New Roman" w:hAnsi="Garamond" w:cs="Times New Roman"/>
          <w:color w:val="000000" w:themeColor="text1"/>
          <w:lang w:eastAsia="fr-FR"/>
        </w:rPr>
        <w:t>d'extraire</w:t>
      </w:r>
      <w:proofErr w:type="gramEnd"/>
      <w:r w:rsidRPr="00306A6E">
        <w:rPr>
          <w:rFonts w:ascii="Garamond" w:eastAsia="Times New Roman" w:hAnsi="Garamond" w:cs="Times New Roman"/>
          <w:color w:val="000000" w:themeColor="text1"/>
          <w:lang w:eastAsia="fr-FR"/>
        </w:rPr>
        <w:t xml:space="preserve"> ou d'utiliser toute version modifiée de l'Application (notamment toute œuvre dérivée de tout ou partie de l'Application et/ou de son </w:t>
      </w:r>
      <w:r w:rsidR="00503183" w:rsidRPr="00306A6E">
        <w:rPr>
          <w:rFonts w:ascii="Garamond" w:eastAsia="Times New Roman" w:hAnsi="Garamond" w:cs="Times New Roman"/>
          <w:color w:val="000000" w:themeColor="text1"/>
          <w:lang w:eastAsia="fr-FR"/>
        </w:rPr>
        <w:t>c</w:t>
      </w:r>
      <w:r w:rsidRPr="00306A6E">
        <w:rPr>
          <w:rFonts w:ascii="Garamond" w:eastAsia="Times New Roman" w:hAnsi="Garamond" w:cs="Times New Roman"/>
          <w:color w:val="000000" w:themeColor="text1"/>
          <w:lang w:eastAsia="fr-FR"/>
        </w:rPr>
        <w:t>ontenu</w:t>
      </w:r>
      <w:r w:rsidR="006C1E3A" w:rsidRPr="00306A6E">
        <w:rPr>
          <w:rFonts w:ascii="Garamond" w:eastAsia="Times New Roman" w:hAnsi="Garamond" w:cs="Times New Roman"/>
          <w:color w:val="000000" w:themeColor="text1"/>
          <w:lang w:eastAsia="fr-FR"/>
        </w:rPr>
        <w:t>)</w:t>
      </w:r>
      <w:r w:rsidR="00FD13F8" w:rsidRPr="00306A6E">
        <w:rPr>
          <w:rFonts w:ascii="Garamond" w:eastAsia="Times New Roman" w:hAnsi="Garamond" w:cs="Times New Roman"/>
          <w:color w:val="000000" w:themeColor="text1"/>
          <w:lang w:eastAsia="fr-FR"/>
        </w:rPr>
        <w:t> ;</w:t>
      </w:r>
    </w:p>
    <w:p w14:paraId="4C4111A1" w14:textId="77777777" w:rsidR="00FD13F8" w:rsidRPr="00306A6E" w:rsidRDefault="00C971F9" w:rsidP="00503183">
      <w:pPr>
        <w:pStyle w:val="Paragraphedeliste"/>
        <w:numPr>
          <w:ilvl w:val="0"/>
          <w:numId w:val="40"/>
        </w:numPr>
        <w:jc w:val="both"/>
        <w:rPr>
          <w:rFonts w:ascii="Garamond" w:eastAsia="Times New Roman" w:hAnsi="Garamond" w:cs="Times New Roman"/>
          <w:color w:val="000000" w:themeColor="text1"/>
          <w:lang w:eastAsia="fr-FR"/>
        </w:rPr>
      </w:pPr>
      <w:proofErr w:type="gramStart"/>
      <w:r w:rsidRPr="00306A6E">
        <w:rPr>
          <w:rFonts w:ascii="Garamond" w:eastAsia="Times New Roman" w:hAnsi="Garamond" w:cs="Times New Roman"/>
          <w:color w:val="000000" w:themeColor="text1"/>
          <w:lang w:eastAsia="fr-FR"/>
        </w:rPr>
        <w:t>dans</w:t>
      </w:r>
      <w:proofErr w:type="gramEnd"/>
      <w:r w:rsidRPr="00306A6E">
        <w:rPr>
          <w:rFonts w:ascii="Garamond" w:eastAsia="Times New Roman" w:hAnsi="Garamond" w:cs="Times New Roman"/>
          <w:color w:val="000000" w:themeColor="text1"/>
          <w:lang w:eastAsia="fr-FR"/>
        </w:rPr>
        <w:t xml:space="preserve"> les limites autorisées par la législation applicable, de procéder à toute ingénierie inverse, compilation, décompilation, désassemblage, ou transformation, de quelque manière que ce soit, du code objet de l'Application en code source, ou de tenter d'obtenir, de quelque manière, le code source, les algorithmes ou idées sous-jacentes</w:t>
      </w:r>
    </w:p>
    <w:p w14:paraId="6D21C34C" w14:textId="77777777" w:rsidR="00FD13F8" w:rsidRPr="00306A6E" w:rsidRDefault="00C971F9" w:rsidP="00503183">
      <w:pPr>
        <w:pStyle w:val="Paragraphedeliste"/>
        <w:numPr>
          <w:ilvl w:val="0"/>
          <w:numId w:val="40"/>
        </w:numPr>
        <w:jc w:val="both"/>
        <w:rPr>
          <w:rFonts w:ascii="Garamond" w:eastAsia="Times New Roman" w:hAnsi="Garamond" w:cs="Times New Roman"/>
          <w:color w:val="000000" w:themeColor="text1"/>
          <w:lang w:eastAsia="fr-FR"/>
        </w:rPr>
      </w:pPr>
      <w:proofErr w:type="gramStart"/>
      <w:r w:rsidRPr="00306A6E">
        <w:rPr>
          <w:rFonts w:ascii="Garamond" w:eastAsia="Times New Roman" w:hAnsi="Garamond" w:cs="Times New Roman"/>
          <w:color w:val="000000" w:themeColor="text1"/>
          <w:lang w:eastAsia="fr-FR"/>
        </w:rPr>
        <w:t>de</w:t>
      </w:r>
      <w:proofErr w:type="gramEnd"/>
      <w:r w:rsidRPr="00306A6E">
        <w:rPr>
          <w:rFonts w:ascii="Garamond" w:eastAsia="Times New Roman" w:hAnsi="Garamond" w:cs="Times New Roman"/>
          <w:color w:val="000000" w:themeColor="text1"/>
          <w:lang w:eastAsia="fr-FR"/>
        </w:rPr>
        <w:t xml:space="preserve"> procéder à toute distribution, sous-licence, cession, partage, vente, location ou prêt, exploitation en temps partagé, et plus généralement, toute exploitation, de quelque manière que ce soit, de l'Application et du </w:t>
      </w:r>
      <w:r w:rsidR="00FD13F8" w:rsidRPr="00306A6E">
        <w:rPr>
          <w:rFonts w:ascii="Garamond" w:eastAsia="Times New Roman" w:hAnsi="Garamond" w:cs="Times New Roman"/>
          <w:color w:val="000000" w:themeColor="text1"/>
          <w:lang w:eastAsia="fr-FR"/>
        </w:rPr>
        <w:t>c</w:t>
      </w:r>
      <w:r w:rsidRPr="00306A6E">
        <w:rPr>
          <w:rFonts w:ascii="Garamond" w:eastAsia="Times New Roman" w:hAnsi="Garamond" w:cs="Times New Roman"/>
          <w:color w:val="000000" w:themeColor="text1"/>
          <w:lang w:eastAsia="fr-FR"/>
        </w:rPr>
        <w:t>ontenu y afférent et/ou du droit d'utiliser cette dernière</w:t>
      </w:r>
    </w:p>
    <w:p w14:paraId="26B70ED0" w14:textId="77777777" w:rsidR="00FD13F8" w:rsidRPr="00306A6E" w:rsidRDefault="00FD13F8" w:rsidP="00503183">
      <w:pPr>
        <w:pStyle w:val="Paragraphedeliste"/>
        <w:numPr>
          <w:ilvl w:val="0"/>
          <w:numId w:val="40"/>
        </w:numPr>
        <w:jc w:val="both"/>
        <w:rPr>
          <w:rFonts w:ascii="Garamond" w:eastAsia="Times New Roman" w:hAnsi="Garamond" w:cs="Times New Roman"/>
          <w:color w:val="000000" w:themeColor="text1"/>
          <w:lang w:eastAsia="fr-FR"/>
        </w:rPr>
      </w:pPr>
      <w:proofErr w:type="gramStart"/>
      <w:r w:rsidRPr="00306A6E">
        <w:rPr>
          <w:rFonts w:ascii="Garamond" w:eastAsia="Times New Roman" w:hAnsi="Garamond" w:cs="Times New Roman"/>
          <w:color w:val="000000" w:themeColor="text1"/>
          <w:lang w:eastAsia="fr-FR"/>
        </w:rPr>
        <w:t>de</w:t>
      </w:r>
      <w:proofErr w:type="gramEnd"/>
      <w:r w:rsidRPr="00306A6E">
        <w:rPr>
          <w:rFonts w:ascii="Garamond" w:eastAsia="Times New Roman" w:hAnsi="Garamond" w:cs="Times New Roman"/>
          <w:color w:val="000000" w:themeColor="text1"/>
          <w:lang w:eastAsia="fr-FR"/>
        </w:rPr>
        <w:t xml:space="preserve"> </w:t>
      </w:r>
      <w:r w:rsidR="00C971F9" w:rsidRPr="00306A6E">
        <w:rPr>
          <w:rFonts w:ascii="Garamond" w:eastAsia="Times New Roman" w:hAnsi="Garamond" w:cs="Times New Roman"/>
          <w:color w:val="000000" w:themeColor="text1"/>
          <w:lang w:eastAsia="fr-FR"/>
        </w:rPr>
        <w:t xml:space="preserve">procéder à toute suppression ou modification de tout(e) droit d'auteur, marque ou tout autre droit de propriété relatif à l'Application, qu'ils soient détenus par </w:t>
      </w:r>
      <w:r w:rsidRPr="00306A6E">
        <w:rPr>
          <w:rFonts w:ascii="Garamond" w:eastAsia="Times New Roman" w:hAnsi="Garamond" w:cs="Times New Roman"/>
          <w:color w:val="000000" w:themeColor="text1"/>
          <w:lang w:eastAsia="fr-FR"/>
        </w:rPr>
        <w:t>la Société</w:t>
      </w:r>
      <w:r w:rsidR="00C971F9" w:rsidRPr="00306A6E">
        <w:rPr>
          <w:rFonts w:ascii="Garamond" w:eastAsia="Times New Roman" w:hAnsi="Garamond" w:cs="Times New Roman"/>
          <w:color w:val="000000" w:themeColor="text1"/>
          <w:lang w:eastAsia="fr-FR"/>
        </w:rPr>
        <w:t xml:space="preserve"> ou par des tiers ayant concédé à </w:t>
      </w:r>
      <w:r w:rsidRPr="00306A6E">
        <w:rPr>
          <w:rFonts w:ascii="Garamond" w:eastAsia="Times New Roman" w:hAnsi="Garamond" w:cs="Times New Roman"/>
          <w:color w:val="000000" w:themeColor="text1"/>
          <w:lang w:eastAsia="fr-FR"/>
        </w:rPr>
        <w:t>la Société</w:t>
      </w:r>
      <w:r w:rsidR="00C971F9" w:rsidRPr="00306A6E">
        <w:rPr>
          <w:rFonts w:ascii="Garamond" w:eastAsia="Times New Roman" w:hAnsi="Garamond" w:cs="Times New Roman"/>
          <w:color w:val="000000" w:themeColor="text1"/>
          <w:lang w:eastAsia="fr-FR"/>
        </w:rPr>
        <w:t xml:space="preserve"> des droits sur ces éléments (notamment aux fins de référencement de marques, produits et/ou signes distinctifs de tiers);</w:t>
      </w:r>
    </w:p>
    <w:p w14:paraId="100F4C8B" w14:textId="5DC62571" w:rsidR="00B30BD2" w:rsidRPr="00306A6E" w:rsidRDefault="00B30BD2" w:rsidP="00503183">
      <w:pPr>
        <w:pStyle w:val="Paragraphedeliste"/>
        <w:numPr>
          <w:ilvl w:val="0"/>
          <w:numId w:val="40"/>
        </w:numPr>
        <w:jc w:val="both"/>
        <w:rPr>
          <w:rFonts w:ascii="Garamond" w:eastAsia="Times New Roman" w:hAnsi="Garamond" w:cs="Times New Roman"/>
          <w:color w:val="000000" w:themeColor="text1"/>
          <w:lang w:eastAsia="fr-FR"/>
        </w:rPr>
      </w:pPr>
      <w:proofErr w:type="gramStart"/>
      <w:r w:rsidRPr="00306A6E">
        <w:rPr>
          <w:rFonts w:ascii="Garamond" w:eastAsia="Times New Roman" w:hAnsi="Garamond" w:cs="Times New Roman"/>
          <w:color w:val="000000" w:themeColor="text1"/>
          <w:lang w:eastAsia="fr-FR"/>
        </w:rPr>
        <w:t>transmettre</w:t>
      </w:r>
      <w:proofErr w:type="gramEnd"/>
      <w:r w:rsidRPr="00306A6E">
        <w:rPr>
          <w:rFonts w:ascii="Garamond" w:eastAsia="Times New Roman" w:hAnsi="Garamond" w:cs="Times New Roman"/>
          <w:color w:val="000000" w:themeColor="text1"/>
          <w:lang w:eastAsia="fr-FR"/>
        </w:rPr>
        <w:t xml:space="preserve"> des fichiers contenant des virus, des fichiers corrompus, ou tous autres programmes similaires à l'Application qui pourraient endommager ou nuire au fonctionnement de l'ordinateur d'une autre personne, Services, , Application ou matériel informatique, ou équipement de télécommunication ;</w:t>
      </w:r>
    </w:p>
    <w:p w14:paraId="0BBBACA7" w14:textId="405F556E" w:rsidR="006C1E3A" w:rsidRPr="00306A6E" w:rsidRDefault="006C1E3A" w:rsidP="006C1E3A">
      <w:pPr>
        <w:pStyle w:val="Paragraphedeliste"/>
        <w:numPr>
          <w:ilvl w:val="0"/>
          <w:numId w:val="40"/>
        </w:numPr>
        <w:jc w:val="both"/>
        <w:rPr>
          <w:rFonts w:ascii="Garamond" w:eastAsia="Times New Roman" w:hAnsi="Garamond" w:cs="Times New Roman"/>
          <w:color w:val="000000" w:themeColor="text1"/>
          <w:lang w:eastAsia="fr-FR"/>
        </w:rPr>
      </w:pPr>
      <w:proofErr w:type="gramStart"/>
      <w:r w:rsidRPr="00306A6E">
        <w:rPr>
          <w:rFonts w:ascii="Garamond" w:eastAsia="Times New Roman" w:hAnsi="Garamond" w:cs="Times New Roman"/>
          <w:color w:val="000000" w:themeColor="text1"/>
          <w:lang w:eastAsia="fr-FR"/>
        </w:rPr>
        <w:t>utiliser</w:t>
      </w:r>
      <w:proofErr w:type="gramEnd"/>
      <w:r w:rsidRPr="00306A6E">
        <w:rPr>
          <w:rFonts w:ascii="Garamond" w:eastAsia="Times New Roman" w:hAnsi="Garamond" w:cs="Times New Roman"/>
          <w:color w:val="000000" w:themeColor="text1"/>
          <w:lang w:eastAsia="fr-FR"/>
        </w:rPr>
        <w:t xml:space="preserve"> l'Application pour stocker ou transmettre des fichiers, documents, données, textes, images, vidéos ou tout autre contenu illicite ou portant atteinte aux droits de propriété intellectuelle de tiers ;</w:t>
      </w:r>
    </w:p>
    <w:p w14:paraId="782B09FE" w14:textId="3CDE32B3" w:rsidR="00BB6466" w:rsidRPr="00306A6E" w:rsidRDefault="00C971F9" w:rsidP="00FD13F8">
      <w:pPr>
        <w:pStyle w:val="Paragraphedeliste"/>
        <w:numPr>
          <w:ilvl w:val="0"/>
          <w:numId w:val="40"/>
        </w:numPr>
        <w:spacing w:after="0"/>
        <w:jc w:val="both"/>
        <w:rPr>
          <w:rFonts w:ascii="Garamond" w:eastAsia="Times New Roman" w:hAnsi="Garamond" w:cs="Times New Roman"/>
          <w:color w:val="000000" w:themeColor="text1"/>
          <w:lang w:eastAsia="fr-FR"/>
        </w:rPr>
      </w:pPr>
      <w:proofErr w:type="gramStart"/>
      <w:r w:rsidRPr="00306A6E">
        <w:rPr>
          <w:rFonts w:ascii="Garamond" w:eastAsia="Times New Roman" w:hAnsi="Garamond" w:cs="Times New Roman"/>
          <w:color w:val="000000" w:themeColor="text1"/>
          <w:lang w:eastAsia="fr-FR"/>
        </w:rPr>
        <w:t>d'utiliser</w:t>
      </w:r>
      <w:proofErr w:type="gramEnd"/>
      <w:r w:rsidRPr="00306A6E">
        <w:rPr>
          <w:rFonts w:ascii="Garamond" w:eastAsia="Times New Roman" w:hAnsi="Garamond" w:cs="Times New Roman"/>
          <w:color w:val="000000" w:themeColor="text1"/>
          <w:lang w:eastAsia="fr-FR"/>
        </w:rPr>
        <w:t xml:space="preserve"> l'Application pour des finalités autres que celles expressément autorisées par les présentes </w:t>
      </w:r>
      <w:r w:rsidR="00A14AD1">
        <w:rPr>
          <w:rStyle w:val="Numrodepage"/>
          <w:rFonts w:ascii="Garamond" w:hAnsi="Garamond" w:cs="Times New Roman"/>
          <w:color w:val="00000A"/>
        </w:rPr>
        <w:t>CGU</w:t>
      </w:r>
      <w:r w:rsidR="00A14AD1">
        <w:rPr>
          <w:rStyle w:val="Numrodepage"/>
          <w:rFonts w:ascii="Garamond" w:hAnsi="Garamond" w:cs="Times New Roman"/>
          <w:color w:val="00000A"/>
        </w:rPr>
        <w:t xml:space="preserve"> </w:t>
      </w:r>
      <w:r w:rsidR="00BB6466" w:rsidRPr="00306A6E">
        <w:rPr>
          <w:rFonts w:ascii="Garamond" w:eastAsia="Times New Roman" w:hAnsi="Garamond" w:cs="Times New Roman"/>
          <w:color w:val="000000" w:themeColor="text1"/>
          <w:lang w:eastAsia="fr-FR"/>
        </w:rPr>
        <w:t>;</w:t>
      </w:r>
    </w:p>
    <w:p w14:paraId="28BE6512" w14:textId="4FC6F89A" w:rsidR="007A7FE9" w:rsidRPr="00306A6E" w:rsidRDefault="00BB6466" w:rsidP="00FD13F8">
      <w:pPr>
        <w:pStyle w:val="Paragraphedeliste"/>
        <w:numPr>
          <w:ilvl w:val="0"/>
          <w:numId w:val="40"/>
        </w:numPr>
        <w:spacing w:after="0"/>
        <w:jc w:val="both"/>
        <w:rPr>
          <w:rFonts w:ascii="Garamond" w:eastAsia="Times New Roman" w:hAnsi="Garamond" w:cs="Times New Roman"/>
          <w:color w:val="000000" w:themeColor="text1"/>
          <w:lang w:eastAsia="fr-FR"/>
        </w:rPr>
      </w:pPr>
      <w:proofErr w:type="gramStart"/>
      <w:r w:rsidRPr="00306A6E">
        <w:rPr>
          <w:rFonts w:ascii="Garamond" w:eastAsia="Times New Roman" w:hAnsi="Garamond" w:cs="Times New Roman"/>
          <w:color w:val="000000" w:themeColor="text1"/>
          <w:lang w:eastAsia="fr-FR"/>
        </w:rPr>
        <w:t>tenter</w:t>
      </w:r>
      <w:proofErr w:type="gramEnd"/>
      <w:r w:rsidRPr="00306A6E">
        <w:rPr>
          <w:rFonts w:ascii="Garamond" w:eastAsia="Times New Roman" w:hAnsi="Garamond" w:cs="Times New Roman"/>
          <w:color w:val="000000" w:themeColor="text1"/>
          <w:lang w:eastAsia="fr-FR"/>
        </w:rPr>
        <w:t xml:space="preserve"> d'obtenir un accès non autorisé à l'Application, ou à tout Service</w:t>
      </w:r>
      <w:r w:rsidR="00FD13F8" w:rsidRPr="00306A6E">
        <w:rPr>
          <w:rFonts w:ascii="Garamond" w:eastAsia="Times New Roman" w:hAnsi="Garamond" w:cs="Times New Roman"/>
          <w:color w:val="000000" w:themeColor="text1"/>
          <w:lang w:eastAsia="fr-FR"/>
        </w:rPr>
        <w:t>.</w:t>
      </w:r>
    </w:p>
    <w:p w14:paraId="743D4015" w14:textId="77777777" w:rsidR="00FD13F8" w:rsidRPr="00306A6E" w:rsidRDefault="00FD13F8" w:rsidP="00C971F9">
      <w:pPr>
        <w:jc w:val="both"/>
        <w:rPr>
          <w:rFonts w:ascii="Garamond" w:eastAsia="Times New Roman" w:hAnsi="Garamond" w:cs="Times New Roman"/>
          <w:color w:val="000000" w:themeColor="text1"/>
          <w:sz w:val="22"/>
          <w:szCs w:val="22"/>
          <w:lang w:eastAsia="fr-FR"/>
        </w:rPr>
      </w:pPr>
    </w:p>
    <w:p w14:paraId="10684F58" w14:textId="2A575AA5" w:rsidR="00C971F9" w:rsidRPr="00306A6E" w:rsidRDefault="00C971F9" w:rsidP="00C971F9">
      <w:pPr>
        <w:jc w:val="both"/>
        <w:rPr>
          <w:rFonts w:ascii="Garamond" w:eastAsia="Times New Roman" w:hAnsi="Garamond" w:cs="Times New Roman"/>
          <w:color w:val="000000" w:themeColor="text1"/>
          <w:sz w:val="22"/>
          <w:szCs w:val="22"/>
          <w:lang w:eastAsia="fr-FR"/>
        </w:rPr>
      </w:pPr>
      <w:r w:rsidRPr="00306A6E">
        <w:rPr>
          <w:rFonts w:ascii="Garamond" w:eastAsia="Times New Roman" w:hAnsi="Garamond" w:cs="Times New Roman"/>
          <w:color w:val="000000" w:themeColor="text1"/>
          <w:sz w:val="22"/>
          <w:szCs w:val="22"/>
          <w:lang w:eastAsia="fr-FR"/>
        </w:rPr>
        <w:t>De plus, tout contournement de toute mesure utilisée pour prévenir ou limiter l'accès à l'Application est interdit.</w:t>
      </w:r>
    </w:p>
    <w:p w14:paraId="58EDDD8F" w14:textId="77777777" w:rsidR="00DC60E3" w:rsidRPr="00306A6E" w:rsidRDefault="00DC60E3" w:rsidP="00C971F9">
      <w:pPr>
        <w:jc w:val="both"/>
        <w:rPr>
          <w:rFonts w:ascii="Garamond" w:eastAsia="Times New Roman" w:hAnsi="Garamond" w:cs="Times New Roman"/>
          <w:color w:val="000000" w:themeColor="text1"/>
          <w:sz w:val="22"/>
          <w:szCs w:val="22"/>
          <w:lang w:eastAsia="fr-FR"/>
        </w:rPr>
      </w:pPr>
    </w:p>
    <w:p w14:paraId="09D340E0" w14:textId="29294D05" w:rsidR="00BB6466" w:rsidRPr="00306A6E" w:rsidRDefault="00BB6466" w:rsidP="00BB6466">
      <w:pPr>
        <w:jc w:val="both"/>
        <w:rPr>
          <w:rFonts w:ascii="Garamond" w:eastAsia="Times New Roman" w:hAnsi="Garamond" w:cs="Times New Roman"/>
          <w:color w:val="000000" w:themeColor="text1"/>
          <w:sz w:val="22"/>
          <w:szCs w:val="22"/>
          <w:lang w:eastAsia="fr-FR"/>
        </w:rPr>
      </w:pPr>
      <w:r w:rsidRPr="00306A6E">
        <w:rPr>
          <w:rFonts w:ascii="Garamond" w:eastAsia="Times New Roman" w:hAnsi="Garamond" w:cs="Times New Roman"/>
          <w:color w:val="000000" w:themeColor="text1"/>
          <w:sz w:val="22"/>
          <w:szCs w:val="22"/>
          <w:lang w:eastAsia="fr-FR"/>
        </w:rPr>
        <w:t>En cas de résiliation du Compte du Prestataire et de son accès aux Services, la licence non exclusive correspondante sera</w:t>
      </w:r>
      <w:r w:rsidR="00976A53" w:rsidRPr="00306A6E">
        <w:rPr>
          <w:rFonts w:ascii="Garamond" w:eastAsia="Times New Roman" w:hAnsi="Garamond" w:cs="Times New Roman"/>
          <w:color w:val="000000" w:themeColor="text1"/>
          <w:sz w:val="22"/>
          <w:szCs w:val="22"/>
          <w:lang w:eastAsia="fr-FR"/>
        </w:rPr>
        <w:t xml:space="preserve"> résiliée</w:t>
      </w:r>
      <w:r w:rsidRPr="00306A6E">
        <w:rPr>
          <w:rFonts w:ascii="Garamond" w:eastAsia="Times New Roman" w:hAnsi="Garamond" w:cs="Times New Roman"/>
          <w:color w:val="000000" w:themeColor="text1"/>
          <w:sz w:val="22"/>
          <w:szCs w:val="22"/>
          <w:lang w:eastAsia="fr-FR"/>
        </w:rPr>
        <w:t xml:space="preserve"> immédiatement, automatiquement et de plein droit.</w:t>
      </w:r>
    </w:p>
    <w:p w14:paraId="6249C8B8" w14:textId="77777777" w:rsidR="0070139D" w:rsidRPr="00DB269E" w:rsidRDefault="0070139D" w:rsidP="00C971F9">
      <w:pPr>
        <w:jc w:val="both"/>
        <w:rPr>
          <w:rFonts w:ascii="Garamond" w:eastAsia="Times New Roman" w:hAnsi="Garamond" w:cs="Times New Roman"/>
          <w:color w:val="000000" w:themeColor="text1"/>
          <w:sz w:val="22"/>
          <w:szCs w:val="22"/>
          <w:highlight w:val="yellow"/>
          <w:lang w:eastAsia="fr-FR"/>
        </w:rPr>
      </w:pPr>
    </w:p>
    <w:p w14:paraId="67207809" w14:textId="3B0AAE60" w:rsidR="00196F3C" w:rsidRPr="00333846" w:rsidRDefault="00196F3C" w:rsidP="00196F3C">
      <w:pPr>
        <w:pStyle w:val="Standard"/>
        <w:jc w:val="both"/>
        <w:rPr>
          <w:rFonts w:ascii="Garamond" w:hAnsi="Garamond" w:cs="Times New Roman"/>
          <w:sz w:val="22"/>
          <w:szCs w:val="22"/>
        </w:rPr>
      </w:pPr>
      <w:r w:rsidRPr="00333846">
        <w:rPr>
          <w:rStyle w:val="Numrodepage"/>
          <w:rFonts w:ascii="Garamond" w:hAnsi="Garamond" w:cs="Times New Roman"/>
          <w:b/>
          <w:bCs/>
          <w:sz w:val="22"/>
          <w:szCs w:val="22"/>
          <w:u w:val="single"/>
        </w:rPr>
        <w:t xml:space="preserve">ARTICLE </w:t>
      </w:r>
      <w:r w:rsidR="00613252" w:rsidRPr="00333846">
        <w:rPr>
          <w:rStyle w:val="Numrodepage"/>
          <w:rFonts w:ascii="Garamond" w:hAnsi="Garamond" w:cs="Times New Roman"/>
          <w:b/>
          <w:bCs/>
          <w:sz w:val="22"/>
          <w:szCs w:val="22"/>
          <w:u w:val="single"/>
        </w:rPr>
        <w:t>1</w:t>
      </w:r>
      <w:r w:rsidR="00BA042D">
        <w:rPr>
          <w:rStyle w:val="Numrodepage"/>
          <w:rFonts w:ascii="Garamond" w:hAnsi="Garamond" w:cs="Times New Roman"/>
          <w:b/>
          <w:bCs/>
          <w:sz w:val="22"/>
          <w:szCs w:val="22"/>
          <w:u w:val="single"/>
        </w:rPr>
        <w:t>0</w:t>
      </w:r>
      <w:r w:rsidRPr="00333846">
        <w:rPr>
          <w:rStyle w:val="Numrodepage"/>
          <w:rFonts w:ascii="Garamond" w:hAnsi="Garamond" w:cs="Times New Roman"/>
          <w:b/>
          <w:bCs/>
          <w:sz w:val="22"/>
          <w:szCs w:val="22"/>
          <w:u w:val="single"/>
        </w:rPr>
        <w:t> : RESILIATION DES SERVICES</w:t>
      </w:r>
    </w:p>
    <w:p w14:paraId="62C5D069" w14:textId="77777777" w:rsidR="002C57A1" w:rsidRPr="00333846" w:rsidRDefault="002C57A1" w:rsidP="00196F3C">
      <w:pPr>
        <w:jc w:val="both"/>
        <w:rPr>
          <w:rFonts w:ascii="Garamond" w:eastAsia="Times New Roman" w:hAnsi="Garamond" w:cs="Times New Roman"/>
          <w:color w:val="000000" w:themeColor="text1"/>
          <w:sz w:val="22"/>
          <w:szCs w:val="22"/>
          <w:lang w:eastAsia="fr-FR"/>
        </w:rPr>
      </w:pPr>
    </w:p>
    <w:p w14:paraId="031BA86D" w14:textId="7C4B992D" w:rsidR="00AC2114" w:rsidRPr="00333846" w:rsidRDefault="00AC2114" w:rsidP="00AC2114">
      <w:pPr>
        <w:jc w:val="both"/>
        <w:rPr>
          <w:rFonts w:ascii="Garamond" w:eastAsia="Times New Roman" w:hAnsi="Garamond" w:cs="Times New Roman"/>
          <w:color w:val="000000" w:themeColor="text1"/>
          <w:sz w:val="22"/>
          <w:szCs w:val="22"/>
          <w:lang w:eastAsia="fr-FR"/>
        </w:rPr>
      </w:pPr>
      <w:r w:rsidRPr="00333846">
        <w:rPr>
          <w:rFonts w:ascii="Garamond" w:eastAsia="Times New Roman" w:hAnsi="Garamond" w:cs="Times New Roman"/>
          <w:color w:val="000000" w:themeColor="text1"/>
          <w:sz w:val="22"/>
          <w:szCs w:val="22"/>
          <w:lang w:eastAsia="fr-FR"/>
        </w:rPr>
        <w:lastRenderedPageBreak/>
        <w:t xml:space="preserve">Les présentes </w:t>
      </w:r>
      <w:r w:rsidR="00A14AD1">
        <w:rPr>
          <w:rStyle w:val="Numrodepage"/>
          <w:rFonts w:ascii="Garamond" w:hAnsi="Garamond" w:cs="Times New Roman"/>
          <w:color w:val="00000A"/>
          <w:sz w:val="22"/>
          <w:szCs w:val="22"/>
        </w:rPr>
        <w:t>CGU</w:t>
      </w:r>
      <w:r w:rsidR="00A14AD1" w:rsidRPr="007B7F65">
        <w:rPr>
          <w:rStyle w:val="Numrodepage"/>
          <w:rFonts w:ascii="Garamond" w:hAnsi="Garamond" w:cs="Times New Roman"/>
          <w:color w:val="00000A"/>
          <w:sz w:val="22"/>
          <w:szCs w:val="22"/>
        </w:rPr>
        <w:t xml:space="preserve"> </w:t>
      </w:r>
      <w:r w:rsidRPr="00333846">
        <w:rPr>
          <w:rFonts w:ascii="Garamond" w:eastAsia="Times New Roman" w:hAnsi="Garamond" w:cs="Times New Roman"/>
          <w:color w:val="000000" w:themeColor="text1"/>
          <w:sz w:val="22"/>
          <w:szCs w:val="22"/>
          <w:lang w:eastAsia="fr-FR"/>
        </w:rPr>
        <w:t xml:space="preserve">entrent en vigueur à compter de la </w:t>
      </w:r>
      <w:r w:rsidR="00333846" w:rsidRPr="00333846">
        <w:rPr>
          <w:rFonts w:ascii="Garamond" w:eastAsia="Times New Roman" w:hAnsi="Garamond" w:cs="Times New Roman"/>
          <w:color w:val="000000" w:themeColor="text1"/>
          <w:sz w:val="22"/>
          <w:szCs w:val="22"/>
          <w:lang w:eastAsia="fr-FR"/>
        </w:rPr>
        <w:t>confirmation</w:t>
      </w:r>
      <w:r w:rsidRPr="00333846">
        <w:rPr>
          <w:rFonts w:ascii="Garamond" w:eastAsia="Times New Roman" w:hAnsi="Garamond" w:cs="Times New Roman"/>
          <w:color w:val="000000" w:themeColor="text1"/>
          <w:sz w:val="22"/>
          <w:szCs w:val="22"/>
          <w:lang w:eastAsia="fr-FR"/>
        </w:rPr>
        <w:t xml:space="preserve"> d'inscription sur l’Application et de la création d'un Compte</w:t>
      </w:r>
      <w:r w:rsidR="00333846" w:rsidRPr="00333846">
        <w:rPr>
          <w:rFonts w:ascii="Garamond" w:eastAsia="Times New Roman" w:hAnsi="Garamond" w:cs="Times New Roman"/>
          <w:color w:val="000000" w:themeColor="text1"/>
          <w:sz w:val="22"/>
          <w:szCs w:val="22"/>
          <w:lang w:eastAsia="fr-FR"/>
        </w:rPr>
        <w:t xml:space="preserve"> par le Prestataire, qui aura préalablement accepté les présentes</w:t>
      </w:r>
      <w:r w:rsidRPr="00333846">
        <w:rPr>
          <w:rFonts w:ascii="Garamond" w:eastAsia="Times New Roman" w:hAnsi="Garamond" w:cs="Times New Roman"/>
          <w:color w:val="000000" w:themeColor="text1"/>
          <w:sz w:val="22"/>
          <w:szCs w:val="22"/>
          <w:lang w:eastAsia="fr-FR"/>
        </w:rPr>
        <w:t>.</w:t>
      </w:r>
    </w:p>
    <w:p w14:paraId="5510DDD9" w14:textId="77777777" w:rsidR="00AC2114" w:rsidRPr="00333846" w:rsidRDefault="00AC2114" w:rsidP="00196F3C">
      <w:pPr>
        <w:jc w:val="both"/>
        <w:rPr>
          <w:rFonts w:ascii="Garamond" w:eastAsia="Times New Roman" w:hAnsi="Garamond" w:cs="Times New Roman"/>
          <w:color w:val="000000" w:themeColor="text1"/>
          <w:sz w:val="22"/>
          <w:szCs w:val="22"/>
          <w:lang w:eastAsia="fr-FR"/>
        </w:rPr>
      </w:pPr>
    </w:p>
    <w:p w14:paraId="7B06C054" w14:textId="2D40BB33" w:rsidR="002F0A0B" w:rsidRPr="00333846" w:rsidRDefault="00CF5D46" w:rsidP="00CF5D46">
      <w:pPr>
        <w:jc w:val="both"/>
        <w:rPr>
          <w:rFonts w:ascii="Garamond" w:hAnsi="Garamond" w:cs="Times New Roman"/>
          <w:sz w:val="22"/>
          <w:szCs w:val="22"/>
        </w:rPr>
      </w:pPr>
      <w:r w:rsidRPr="00333846">
        <w:rPr>
          <w:rFonts w:ascii="Garamond" w:hAnsi="Garamond" w:cs="Times New Roman"/>
          <w:sz w:val="22"/>
          <w:szCs w:val="22"/>
        </w:rPr>
        <w:t>Le</w:t>
      </w:r>
      <w:r w:rsidRPr="00333846">
        <w:rPr>
          <w:rFonts w:ascii="Garamond" w:hAnsi="Garamond" w:cs="Times New Roman"/>
          <w:b/>
          <w:bCs/>
          <w:sz w:val="22"/>
          <w:szCs w:val="22"/>
        </w:rPr>
        <w:t xml:space="preserve"> </w:t>
      </w:r>
      <w:r w:rsidRPr="00333846">
        <w:rPr>
          <w:rFonts w:ascii="Garamond" w:hAnsi="Garamond" w:cs="Times New Roman"/>
          <w:sz w:val="22"/>
          <w:szCs w:val="22"/>
        </w:rPr>
        <w:t xml:space="preserve">Prestataire peut </w:t>
      </w:r>
      <w:r w:rsidR="00AE4B83">
        <w:rPr>
          <w:rFonts w:ascii="Garamond" w:hAnsi="Garamond" w:cs="Times New Roman"/>
          <w:sz w:val="22"/>
          <w:szCs w:val="22"/>
        </w:rPr>
        <w:t>supprimer son Compte via une section dédiée sur l’Application.</w:t>
      </w:r>
    </w:p>
    <w:p w14:paraId="378D300E" w14:textId="77777777" w:rsidR="00413D97" w:rsidRPr="00333846" w:rsidRDefault="00413D97" w:rsidP="00416769">
      <w:pPr>
        <w:jc w:val="both"/>
        <w:rPr>
          <w:rFonts w:ascii="Garamond" w:eastAsia="Times New Roman" w:hAnsi="Garamond" w:cs="Times New Roman"/>
          <w:color w:val="000000" w:themeColor="text1"/>
          <w:sz w:val="22"/>
          <w:szCs w:val="22"/>
          <w:lang w:eastAsia="fr-FR"/>
        </w:rPr>
      </w:pPr>
    </w:p>
    <w:p w14:paraId="6C464155" w14:textId="4F79AB95" w:rsidR="00413D97" w:rsidRPr="00333846" w:rsidRDefault="00413D97" w:rsidP="00416769">
      <w:pPr>
        <w:jc w:val="both"/>
        <w:rPr>
          <w:rFonts w:ascii="Garamond" w:eastAsia="Times New Roman" w:hAnsi="Garamond" w:cs="Times New Roman"/>
          <w:color w:val="000000" w:themeColor="text1"/>
          <w:sz w:val="22"/>
          <w:szCs w:val="22"/>
          <w:lang w:eastAsia="fr-FR"/>
        </w:rPr>
      </w:pPr>
      <w:r w:rsidRPr="00333846">
        <w:rPr>
          <w:rFonts w:ascii="Garamond" w:eastAsia="Times New Roman" w:hAnsi="Garamond" w:cs="Times New Roman"/>
          <w:color w:val="000000" w:themeColor="text1"/>
          <w:sz w:val="22"/>
          <w:szCs w:val="22"/>
          <w:lang w:eastAsia="fr-FR"/>
        </w:rPr>
        <w:t>La Société se réserve également le droit de</w:t>
      </w:r>
      <w:r w:rsidR="004960F1" w:rsidRPr="00333846">
        <w:rPr>
          <w:rFonts w:ascii="Garamond" w:eastAsia="Times New Roman" w:hAnsi="Garamond" w:cs="Times New Roman"/>
          <w:color w:val="000000" w:themeColor="text1"/>
          <w:sz w:val="22"/>
          <w:szCs w:val="22"/>
          <w:lang w:eastAsia="fr-FR"/>
        </w:rPr>
        <w:t xml:space="preserve"> suspendre temporairement</w:t>
      </w:r>
      <w:r w:rsidR="00C0720B" w:rsidRPr="00333846">
        <w:rPr>
          <w:rFonts w:ascii="Garamond" w:eastAsia="Times New Roman" w:hAnsi="Garamond" w:cs="Times New Roman"/>
          <w:color w:val="000000" w:themeColor="text1"/>
          <w:sz w:val="22"/>
          <w:szCs w:val="22"/>
          <w:lang w:eastAsia="fr-FR"/>
        </w:rPr>
        <w:t xml:space="preserve"> le Compte du Prestataire, de bloquer immédiatement son accès à l’Application et aux Services, de</w:t>
      </w:r>
      <w:r w:rsidRPr="00333846">
        <w:rPr>
          <w:rFonts w:ascii="Garamond" w:eastAsia="Times New Roman" w:hAnsi="Garamond" w:cs="Times New Roman"/>
          <w:color w:val="000000" w:themeColor="text1"/>
          <w:sz w:val="22"/>
          <w:szCs w:val="22"/>
          <w:lang w:eastAsia="fr-FR"/>
        </w:rPr>
        <w:t xml:space="preserve"> résilier</w:t>
      </w:r>
      <w:r w:rsidR="00553F9F" w:rsidRPr="00333846">
        <w:rPr>
          <w:rFonts w:ascii="Garamond" w:eastAsia="Times New Roman" w:hAnsi="Garamond" w:cs="Times New Roman"/>
          <w:color w:val="000000" w:themeColor="text1"/>
          <w:sz w:val="22"/>
          <w:szCs w:val="22"/>
          <w:lang w:eastAsia="fr-FR"/>
        </w:rPr>
        <w:t xml:space="preserve"> </w:t>
      </w:r>
      <w:r w:rsidR="00AE4B83">
        <w:rPr>
          <w:rFonts w:ascii="Garamond" w:hAnsi="Garamond" w:cs="Times New Roman"/>
          <w:sz w:val="22"/>
          <w:szCs w:val="22"/>
        </w:rPr>
        <w:t>les présentes CGU</w:t>
      </w:r>
      <w:r w:rsidR="00AE4B83" w:rsidRPr="00333846">
        <w:rPr>
          <w:rFonts w:ascii="Garamond" w:eastAsia="Times New Roman" w:hAnsi="Garamond" w:cs="Times New Roman"/>
          <w:color w:val="000000" w:themeColor="text1"/>
          <w:sz w:val="22"/>
          <w:szCs w:val="22"/>
          <w:lang w:eastAsia="fr-FR"/>
        </w:rPr>
        <w:t xml:space="preserve"> </w:t>
      </w:r>
      <w:r w:rsidR="00553F9F" w:rsidRPr="00333846">
        <w:rPr>
          <w:rFonts w:ascii="Garamond" w:eastAsia="Times New Roman" w:hAnsi="Garamond" w:cs="Times New Roman"/>
          <w:color w:val="000000" w:themeColor="text1"/>
          <w:sz w:val="22"/>
          <w:szCs w:val="22"/>
          <w:lang w:eastAsia="fr-FR"/>
        </w:rPr>
        <w:t>de plein droit de manière anticipée, sans préavis ni indemnité et supprimer le Compte du Prestataire</w:t>
      </w:r>
      <w:r w:rsidR="00DD3E8B" w:rsidRPr="00333846">
        <w:rPr>
          <w:rFonts w:ascii="Garamond" w:eastAsia="Times New Roman" w:hAnsi="Garamond" w:cs="Times New Roman"/>
          <w:color w:val="000000" w:themeColor="text1"/>
          <w:sz w:val="22"/>
          <w:szCs w:val="22"/>
          <w:lang w:eastAsia="fr-FR"/>
        </w:rPr>
        <w:t xml:space="preserve"> en cas de :</w:t>
      </w:r>
    </w:p>
    <w:p w14:paraId="1299470F" w14:textId="00B23DA5" w:rsidR="00DD3E8B" w:rsidRPr="00333846" w:rsidRDefault="00F66138" w:rsidP="00416769">
      <w:pPr>
        <w:pStyle w:val="Paragraphedeliste"/>
        <w:numPr>
          <w:ilvl w:val="0"/>
          <w:numId w:val="46"/>
        </w:numPr>
        <w:jc w:val="both"/>
        <w:rPr>
          <w:rFonts w:ascii="Garamond" w:eastAsia="Times New Roman" w:hAnsi="Garamond" w:cs="Times New Roman"/>
          <w:color w:val="000000" w:themeColor="text1"/>
          <w:lang w:eastAsia="fr-FR"/>
        </w:rPr>
      </w:pPr>
      <w:r w:rsidRPr="00333846">
        <w:rPr>
          <w:rFonts w:ascii="Garamond" w:eastAsia="Times New Roman" w:hAnsi="Garamond" w:cs="Times New Roman"/>
          <w:color w:val="000000" w:themeColor="text1"/>
          <w:lang w:eastAsia="fr-FR"/>
        </w:rPr>
        <w:t>M</w:t>
      </w:r>
      <w:r w:rsidR="00416769" w:rsidRPr="00333846">
        <w:rPr>
          <w:rFonts w:ascii="Garamond" w:eastAsia="Times New Roman" w:hAnsi="Garamond" w:cs="Times New Roman"/>
          <w:color w:val="000000" w:themeColor="text1"/>
          <w:lang w:eastAsia="fr-FR"/>
        </w:rPr>
        <w:t xml:space="preserve">anquement du </w:t>
      </w:r>
      <w:r w:rsidR="00DD3E8B" w:rsidRPr="00333846">
        <w:rPr>
          <w:rFonts w:ascii="Garamond" w:eastAsia="Times New Roman" w:hAnsi="Garamond" w:cs="Times New Roman"/>
          <w:color w:val="000000" w:themeColor="text1"/>
          <w:lang w:eastAsia="fr-FR"/>
        </w:rPr>
        <w:t>Prestataire</w:t>
      </w:r>
      <w:r w:rsidR="00416769" w:rsidRPr="00333846">
        <w:rPr>
          <w:rFonts w:ascii="Garamond" w:eastAsia="Times New Roman" w:hAnsi="Garamond" w:cs="Times New Roman"/>
          <w:color w:val="000000" w:themeColor="text1"/>
          <w:lang w:eastAsia="fr-FR"/>
        </w:rPr>
        <w:t xml:space="preserve"> à l'une quelconque de ses obligations au titre </w:t>
      </w:r>
      <w:r w:rsidR="00AE4B83">
        <w:rPr>
          <w:rFonts w:ascii="Garamond" w:hAnsi="Garamond" w:cs="Times New Roman"/>
        </w:rPr>
        <w:t>les présentes CGU</w:t>
      </w:r>
      <w:r w:rsidR="00416769" w:rsidRPr="00333846">
        <w:rPr>
          <w:rFonts w:ascii="Garamond" w:eastAsia="Times New Roman" w:hAnsi="Garamond" w:cs="Times New Roman"/>
          <w:color w:val="000000" w:themeColor="text1"/>
          <w:lang w:eastAsia="fr-FR"/>
        </w:rPr>
        <w:t>, aux lois et règlements applicables à son activité</w:t>
      </w:r>
      <w:r w:rsidR="00DD3E8B" w:rsidRPr="00333846">
        <w:rPr>
          <w:rFonts w:ascii="Garamond" w:eastAsia="Times New Roman" w:hAnsi="Garamond" w:cs="Times New Roman"/>
          <w:color w:val="000000" w:themeColor="text1"/>
          <w:lang w:eastAsia="fr-FR"/>
        </w:rPr>
        <w:t> ;</w:t>
      </w:r>
    </w:p>
    <w:p w14:paraId="3302E780" w14:textId="77777777" w:rsidR="00583C46" w:rsidRPr="00333846" w:rsidRDefault="00DD3E8B" w:rsidP="00416769">
      <w:pPr>
        <w:pStyle w:val="Paragraphedeliste"/>
        <w:numPr>
          <w:ilvl w:val="0"/>
          <w:numId w:val="46"/>
        </w:numPr>
        <w:jc w:val="both"/>
        <w:rPr>
          <w:rFonts w:ascii="Garamond" w:eastAsia="Times New Roman" w:hAnsi="Garamond" w:cs="Times New Roman"/>
          <w:color w:val="000000" w:themeColor="text1"/>
          <w:lang w:eastAsia="fr-FR"/>
        </w:rPr>
      </w:pPr>
      <w:r w:rsidRPr="00333846">
        <w:rPr>
          <w:rFonts w:ascii="Garamond" w:eastAsia="Times New Roman" w:hAnsi="Garamond" w:cs="Times New Roman"/>
          <w:color w:val="000000" w:themeColor="text1"/>
          <w:lang w:eastAsia="fr-FR"/>
        </w:rPr>
        <w:t>Atteinte portée à l’image, la répu</w:t>
      </w:r>
      <w:r w:rsidR="00583C46" w:rsidRPr="00333846">
        <w:rPr>
          <w:rFonts w:ascii="Garamond" w:eastAsia="Times New Roman" w:hAnsi="Garamond" w:cs="Times New Roman"/>
          <w:color w:val="000000" w:themeColor="text1"/>
          <w:lang w:eastAsia="fr-FR"/>
        </w:rPr>
        <w:t>ta</w:t>
      </w:r>
      <w:r w:rsidRPr="00333846">
        <w:rPr>
          <w:rFonts w:ascii="Garamond" w:eastAsia="Times New Roman" w:hAnsi="Garamond" w:cs="Times New Roman"/>
          <w:color w:val="000000" w:themeColor="text1"/>
          <w:lang w:eastAsia="fr-FR"/>
        </w:rPr>
        <w:t>tion</w:t>
      </w:r>
      <w:r w:rsidR="00583C46" w:rsidRPr="00333846">
        <w:rPr>
          <w:rFonts w:ascii="Garamond" w:eastAsia="Times New Roman" w:hAnsi="Garamond" w:cs="Times New Roman"/>
          <w:color w:val="000000" w:themeColor="text1"/>
          <w:lang w:eastAsia="fr-FR"/>
        </w:rPr>
        <w:t xml:space="preserve"> ou l’activité</w:t>
      </w:r>
      <w:r w:rsidRPr="00333846">
        <w:rPr>
          <w:rFonts w:ascii="Garamond" w:eastAsia="Times New Roman" w:hAnsi="Garamond" w:cs="Times New Roman"/>
          <w:color w:val="000000" w:themeColor="text1"/>
          <w:lang w:eastAsia="fr-FR"/>
        </w:rPr>
        <w:t xml:space="preserve"> de la Société, </w:t>
      </w:r>
      <w:r w:rsidR="00416769" w:rsidRPr="00333846">
        <w:rPr>
          <w:rFonts w:ascii="Garamond" w:eastAsia="Times New Roman" w:hAnsi="Garamond" w:cs="Times New Roman"/>
          <w:color w:val="000000" w:themeColor="text1"/>
          <w:lang w:eastAsia="fr-FR"/>
        </w:rPr>
        <w:t xml:space="preserve">dénigrement visant </w:t>
      </w:r>
      <w:r w:rsidRPr="00333846">
        <w:rPr>
          <w:rFonts w:ascii="Garamond" w:eastAsia="Times New Roman" w:hAnsi="Garamond" w:cs="Times New Roman"/>
          <w:color w:val="000000" w:themeColor="text1"/>
          <w:lang w:eastAsia="fr-FR"/>
        </w:rPr>
        <w:t>la Société</w:t>
      </w:r>
      <w:r w:rsidR="00583C46" w:rsidRPr="00333846">
        <w:rPr>
          <w:rFonts w:ascii="Garamond" w:eastAsia="Times New Roman" w:hAnsi="Garamond" w:cs="Times New Roman"/>
          <w:color w:val="000000" w:themeColor="text1"/>
          <w:lang w:eastAsia="fr-FR"/>
        </w:rPr>
        <w:t> ;</w:t>
      </w:r>
    </w:p>
    <w:p w14:paraId="6CC2E08C" w14:textId="371804C4" w:rsidR="00583C46" w:rsidRPr="00333846" w:rsidRDefault="00344F13" w:rsidP="00416769">
      <w:pPr>
        <w:pStyle w:val="Paragraphedeliste"/>
        <w:numPr>
          <w:ilvl w:val="0"/>
          <w:numId w:val="46"/>
        </w:numPr>
        <w:jc w:val="both"/>
        <w:rPr>
          <w:rFonts w:ascii="Garamond" w:eastAsia="Times New Roman" w:hAnsi="Garamond" w:cs="Times New Roman"/>
          <w:color w:val="000000" w:themeColor="text1"/>
          <w:lang w:eastAsia="fr-FR"/>
        </w:rPr>
      </w:pPr>
      <w:r w:rsidRPr="00333846">
        <w:rPr>
          <w:rFonts w:ascii="Garamond" w:eastAsia="Times New Roman" w:hAnsi="Garamond" w:cs="Times New Roman"/>
          <w:color w:val="000000" w:themeColor="text1"/>
          <w:lang w:eastAsia="fr-FR"/>
        </w:rPr>
        <w:t xml:space="preserve">Atteinte portée aux droits des tiers, à l’ordre public, aux </w:t>
      </w:r>
      <w:r w:rsidR="00333846">
        <w:rPr>
          <w:rFonts w:ascii="Garamond" w:eastAsia="Times New Roman" w:hAnsi="Garamond" w:cs="Times New Roman"/>
          <w:color w:val="000000" w:themeColor="text1"/>
          <w:lang w:eastAsia="fr-FR"/>
        </w:rPr>
        <w:t>Clients</w:t>
      </w:r>
      <w:r w:rsidR="00D52607" w:rsidRPr="00333846">
        <w:rPr>
          <w:rFonts w:ascii="Garamond" w:eastAsia="Times New Roman" w:hAnsi="Garamond" w:cs="Times New Roman"/>
          <w:color w:val="000000" w:themeColor="text1"/>
          <w:lang w:eastAsia="fr-FR"/>
        </w:rPr>
        <w:t> ;</w:t>
      </w:r>
    </w:p>
    <w:p w14:paraId="258C913F" w14:textId="55B5826A" w:rsidR="00D52607" w:rsidRPr="00333846" w:rsidRDefault="00971A7C" w:rsidP="00416769">
      <w:pPr>
        <w:pStyle w:val="Paragraphedeliste"/>
        <w:numPr>
          <w:ilvl w:val="0"/>
          <w:numId w:val="46"/>
        </w:numPr>
        <w:jc w:val="both"/>
        <w:rPr>
          <w:rFonts w:ascii="Garamond" w:eastAsia="Times New Roman" w:hAnsi="Garamond" w:cs="Times New Roman"/>
          <w:color w:val="000000" w:themeColor="text1"/>
          <w:lang w:eastAsia="fr-FR"/>
        </w:rPr>
      </w:pPr>
      <w:r w:rsidRPr="00333846">
        <w:rPr>
          <w:rFonts w:ascii="Garamond" w:eastAsia="Times New Roman" w:hAnsi="Garamond" w:cs="Times New Roman"/>
          <w:color w:val="000000" w:themeColor="text1"/>
          <w:lang w:eastAsia="fr-FR"/>
        </w:rPr>
        <w:t>Exercice d’une activité frauduleuse</w:t>
      </w:r>
      <w:r w:rsidR="00C33FAB" w:rsidRPr="00333846">
        <w:rPr>
          <w:rFonts w:ascii="Garamond" w:eastAsia="Times New Roman" w:hAnsi="Garamond" w:cs="Times New Roman"/>
          <w:color w:val="000000" w:themeColor="text1"/>
          <w:lang w:eastAsia="fr-FR"/>
        </w:rPr>
        <w:t xml:space="preserve"> (par exemple, </w:t>
      </w:r>
      <w:r w:rsidR="00C33FAB" w:rsidRPr="00333846">
        <w:rPr>
          <w:rFonts w:ascii="Garamond" w:hAnsi="Garamond" w:cs="Times New Roman"/>
        </w:rPr>
        <w:t>frauduleuse (telle que prêt de compte, usurpation d'identité ou prêt de véhicule)</w:t>
      </w:r>
      <w:r w:rsidR="00C0720B" w:rsidRPr="00333846">
        <w:rPr>
          <w:rFonts w:ascii="Garamond" w:hAnsi="Garamond" w:cs="Times New Roman"/>
        </w:rPr>
        <w:t> ;</w:t>
      </w:r>
    </w:p>
    <w:p w14:paraId="0234AE6A" w14:textId="6170E454" w:rsidR="00C0720B" w:rsidRPr="00333846" w:rsidRDefault="00C0720B" w:rsidP="00416769">
      <w:pPr>
        <w:pStyle w:val="Paragraphedeliste"/>
        <w:numPr>
          <w:ilvl w:val="0"/>
          <w:numId w:val="46"/>
        </w:numPr>
        <w:jc w:val="both"/>
        <w:rPr>
          <w:rFonts w:ascii="Garamond" w:eastAsia="Times New Roman" w:hAnsi="Garamond" w:cs="Times New Roman"/>
          <w:color w:val="000000" w:themeColor="text1"/>
          <w:lang w:eastAsia="fr-FR"/>
        </w:rPr>
      </w:pPr>
      <w:r w:rsidRPr="00333846">
        <w:rPr>
          <w:rFonts w:ascii="Garamond" w:hAnsi="Garamond" w:cs="Times New Roman"/>
        </w:rPr>
        <w:t>Respect par la Société d’une obligation légale ou réglementaire.</w:t>
      </w:r>
    </w:p>
    <w:p w14:paraId="05E4CABE" w14:textId="6B19C88A" w:rsidR="00C810F7" w:rsidRPr="00333846" w:rsidRDefault="00416769" w:rsidP="001F43A5">
      <w:pPr>
        <w:jc w:val="both"/>
        <w:rPr>
          <w:rFonts w:ascii="Garamond" w:eastAsia="Times New Roman" w:hAnsi="Garamond" w:cs="Times New Roman"/>
          <w:color w:val="000000" w:themeColor="text1"/>
          <w:sz w:val="22"/>
          <w:szCs w:val="22"/>
          <w:lang w:eastAsia="fr-FR"/>
        </w:rPr>
      </w:pPr>
      <w:r w:rsidRPr="00333846">
        <w:rPr>
          <w:rFonts w:ascii="Garamond" w:eastAsia="Times New Roman" w:hAnsi="Garamond" w:cs="Times New Roman"/>
          <w:color w:val="000000" w:themeColor="text1"/>
          <w:sz w:val="22"/>
          <w:szCs w:val="22"/>
          <w:lang w:eastAsia="fr-FR"/>
        </w:rPr>
        <w:t xml:space="preserve">Dans l’ensemble des cas mentionnés ci-dessus, </w:t>
      </w:r>
      <w:r w:rsidR="001F43A5" w:rsidRPr="00333846">
        <w:rPr>
          <w:rFonts w:ascii="Garamond" w:eastAsia="Times New Roman" w:hAnsi="Garamond" w:cs="Times New Roman"/>
          <w:color w:val="000000" w:themeColor="text1"/>
          <w:sz w:val="22"/>
          <w:szCs w:val="22"/>
          <w:lang w:eastAsia="fr-FR"/>
        </w:rPr>
        <w:t>la Société</w:t>
      </w:r>
      <w:r w:rsidRPr="00333846">
        <w:rPr>
          <w:rFonts w:ascii="Garamond" w:eastAsia="Times New Roman" w:hAnsi="Garamond" w:cs="Times New Roman"/>
          <w:color w:val="000000" w:themeColor="text1"/>
          <w:sz w:val="22"/>
          <w:szCs w:val="22"/>
          <w:lang w:eastAsia="fr-FR"/>
        </w:rPr>
        <w:t xml:space="preserve"> peut, à son entière discrétion, interdire </w:t>
      </w:r>
      <w:r w:rsidR="001F43A5" w:rsidRPr="00333846">
        <w:rPr>
          <w:rFonts w:ascii="Garamond" w:eastAsia="Times New Roman" w:hAnsi="Garamond" w:cs="Times New Roman"/>
          <w:color w:val="000000" w:themeColor="text1"/>
          <w:sz w:val="22"/>
          <w:szCs w:val="22"/>
          <w:lang w:eastAsia="fr-FR"/>
        </w:rPr>
        <w:t>le Prestataire de créer</w:t>
      </w:r>
      <w:r w:rsidRPr="00333846">
        <w:rPr>
          <w:rFonts w:ascii="Garamond" w:eastAsia="Times New Roman" w:hAnsi="Garamond" w:cs="Times New Roman"/>
          <w:color w:val="000000" w:themeColor="text1"/>
          <w:sz w:val="22"/>
          <w:szCs w:val="22"/>
          <w:lang w:eastAsia="fr-FR"/>
        </w:rPr>
        <w:t xml:space="preserve"> un nouveau compte et/ou prendre toutes les mesures nécessaires empêchant </w:t>
      </w:r>
      <w:r w:rsidR="00824767" w:rsidRPr="00333846">
        <w:rPr>
          <w:rFonts w:ascii="Garamond" w:eastAsia="Times New Roman" w:hAnsi="Garamond" w:cs="Times New Roman"/>
          <w:color w:val="000000" w:themeColor="text1"/>
          <w:sz w:val="22"/>
          <w:szCs w:val="22"/>
          <w:lang w:eastAsia="fr-FR"/>
        </w:rPr>
        <w:t xml:space="preserve">le Prestataire </w:t>
      </w:r>
      <w:r w:rsidRPr="00333846">
        <w:rPr>
          <w:rFonts w:ascii="Garamond" w:eastAsia="Times New Roman" w:hAnsi="Garamond" w:cs="Times New Roman"/>
          <w:color w:val="000000" w:themeColor="text1"/>
          <w:sz w:val="22"/>
          <w:szCs w:val="22"/>
          <w:lang w:eastAsia="fr-FR"/>
        </w:rPr>
        <w:t xml:space="preserve">de fournir des </w:t>
      </w:r>
      <w:r w:rsidR="00333846">
        <w:rPr>
          <w:rFonts w:ascii="Garamond" w:eastAsia="Times New Roman" w:hAnsi="Garamond" w:cs="Times New Roman"/>
          <w:color w:val="000000" w:themeColor="text1"/>
          <w:sz w:val="22"/>
          <w:szCs w:val="22"/>
          <w:lang w:eastAsia="fr-FR"/>
        </w:rPr>
        <w:t>Missions</w:t>
      </w:r>
      <w:r w:rsidRPr="00333846">
        <w:rPr>
          <w:rFonts w:ascii="Garamond" w:eastAsia="Times New Roman" w:hAnsi="Garamond" w:cs="Times New Roman"/>
          <w:color w:val="000000" w:themeColor="text1"/>
          <w:sz w:val="22"/>
          <w:szCs w:val="22"/>
          <w:lang w:eastAsia="fr-FR"/>
        </w:rPr>
        <w:t xml:space="preserve"> en utilisant l'Application. </w:t>
      </w:r>
      <w:r w:rsidR="001F43A5" w:rsidRPr="00333846">
        <w:rPr>
          <w:rFonts w:ascii="Garamond" w:eastAsia="Times New Roman" w:hAnsi="Garamond" w:cs="Times New Roman"/>
          <w:color w:val="000000" w:themeColor="text1"/>
          <w:sz w:val="22"/>
          <w:szCs w:val="22"/>
          <w:lang w:eastAsia="fr-FR"/>
        </w:rPr>
        <w:t>Le Prestataire aura</w:t>
      </w:r>
      <w:r w:rsidRPr="00333846">
        <w:rPr>
          <w:rFonts w:ascii="Garamond" w:eastAsia="Times New Roman" w:hAnsi="Garamond" w:cs="Times New Roman"/>
          <w:color w:val="000000" w:themeColor="text1"/>
          <w:sz w:val="22"/>
          <w:szCs w:val="22"/>
          <w:lang w:eastAsia="fr-FR"/>
        </w:rPr>
        <w:t xml:space="preserve"> la possibilité de clarifier les faits et les </w:t>
      </w:r>
      <w:r w:rsidR="001F43A5" w:rsidRPr="00333846">
        <w:rPr>
          <w:rFonts w:ascii="Garamond" w:eastAsia="Times New Roman" w:hAnsi="Garamond" w:cs="Times New Roman"/>
          <w:color w:val="000000" w:themeColor="text1"/>
          <w:sz w:val="22"/>
          <w:szCs w:val="22"/>
          <w:lang w:eastAsia="fr-FR"/>
        </w:rPr>
        <w:t>circonstances.</w:t>
      </w:r>
    </w:p>
    <w:p w14:paraId="671AA226" w14:textId="77777777" w:rsidR="001F43A5" w:rsidRPr="00DB269E" w:rsidRDefault="001F43A5" w:rsidP="001F43A5">
      <w:pPr>
        <w:jc w:val="both"/>
        <w:rPr>
          <w:rFonts w:ascii="Garamond" w:hAnsi="Garamond" w:cs="Times New Roman"/>
          <w:sz w:val="22"/>
          <w:szCs w:val="22"/>
          <w:highlight w:val="yellow"/>
        </w:rPr>
      </w:pPr>
    </w:p>
    <w:p w14:paraId="7BC84515" w14:textId="10549691" w:rsidR="007C683E" w:rsidRPr="00BA042D" w:rsidRDefault="007C683E" w:rsidP="007C683E">
      <w:pPr>
        <w:pStyle w:val="Standard"/>
        <w:jc w:val="both"/>
        <w:rPr>
          <w:rFonts w:ascii="Garamond" w:hAnsi="Garamond" w:cs="Times New Roman"/>
          <w:sz w:val="22"/>
          <w:szCs w:val="22"/>
        </w:rPr>
      </w:pPr>
      <w:r w:rsidRPr="00BA042D">
        <w:rPr>
          <w:rStyle w:val="Numrodepage"/>
          <w:rFonts w:ascii="Garamond" w:hAnsi="Garamond" w:cs="Times New Roman"/>
          <w:b/>
          <w:bCs/>
          <w:sz w:val="22"/>
          <w:szCs w:val="22"/>
          <w:u w:val="single"/>
        </w:rPr>
        <w:t xml:space="preserve">ARTICLE </w:t>
      </w:r>
      <w:r w:rsidR="00196F3C" w:rsidRPr="00BA042D">
        <w:rPr>
          <w:rStyle w:val="Numrodepage"/>
          <w:rFonts w:ascii="Garamond" w:hAnsi="Garamond" w:cs="Times New Roman"/>
          <w:b/>
          <w:bCs/>
          <w:sz w:val="22"/>
          <w:szCs w:val="22"/>
          <w:u w:val="single"/>
        </w:rPr>
        <w:t>1</w:t>
      </w:r>
      <w:r w:rsidR="00BA042D" w:rsidRPr="00BA042D">
        <w:rPr>
          <w:rStyle w:val="Numrodepage"/>
          <w:rFonts w:ascii="Garamond" w:hAnsi="Garamond" w:cs="Times New Roman"/>
          <w:b/>
          <w:bCs/>
          <w:sz w:val="22"/>
          <w:szCs w:val="22"/>
          <w:u w:val="single"/>
        </w:rPr>
        <w:t>1</w:t>
      </w:r>
      <w:r w:rsidRPr="00BA042D">
        <w:rPr>
          <w:rStyle w:val="Numrodepage"/>
          <w:rFonts w:ascii="Garamond" w:hAnsi="Garamond" w:cs="Times New Roman"/>
          <w:b/>
          <w:bCs/>
          <w:sz w:val="22"/>
          <w:szCs w:val="22"/>
          <w:u w:val="single"/>
        </w:rPr>
        <w:t> : RESPONSABILITE</w:t>
      </w:r>
    </w:p>
    <w:p w14:paraId="4295E8E4" w14:textId="77777777" w:rsidR="00E963F7" w:rsidRPr="00BA042D" w:rsidRDefault="00E963F7" w:rsidP="00186347">
      <w:pPr>
        <w:pStyle w:val="Standard"/>
        <w:jc w:val="both"/>
        <w:rPr>
          <w:rStyle w:val="Numrodepage"/>
          <w:rFonts w:ascii="Garamond" w:hAnsi="Garamond" w:cs="Times New Roman"/>
          <w:sz w:val="22"/>
          <w:szCs w:val="22"/>
        </w:rPr>
      </w:pPr>
    </w:p>
    <w:p w14:paraId="1C9D7D77" w14:textId="23D6C138" w:rsidR="00FA4FD6" w:rsidRPr="00BA042D" w:rsidRDefault="00186347" w:rsidP="00FA4FD6">
      <w:pPr>
        <w:jc w:val="both"/>
        <w:rPr>
          <w:rFonts w:ascii="Garamond" w:hAnsi="Garamond" w:cs="Times New Roman"/>
          <w:bCs/>
          <w:sz w:val="22"/>
          <w:szCs w:val="22"/>
        </w:rPr>
      </w:pPr>
      <w:r w:rsidRPr="00BA042D">
        <w:rPr>
          <w:rStyle w:val="Numrodepage"/>
          <w:rFonts w:ascii="Garamond" w:hAnsi="Garamond" w:cs="Times New Roman"/>
          <w:sz w:val="22"/>
          <w:szCs w:val="22"/>
        </w:rPr>
        <w:t xml:space="preserve">La responsabilité de la </w:t>
      </w:r>
      <w:r w:rsidR="00E963F7" w:rsidRPr="00BA042D">
        <w:rPr>
          <w:rStyle w:val="Numrodepage"/>
          <w:rFonts w:ascii="Garamond" w:hAnsi="Garamond" w:cs="Times New Roman"/>
          <w:sz w:val="22"/>
          <w:szCs w:val="22"/>
        </w:rPr>
        <w:t>Société</w:t>
      </w:r>
      <w:r w:rsidRPr="00BA042D">
        <w:rPr>
          <w:rStyle w:val="Numrodepage"/>
          <w:rFonts w:ascii="Garamond" w:hAnsi="Garamond" w:cs="Times New Roman"/>
          <w:sz w:val="22"/>
          <w:szCs w:val="22"/>
        </w:rPr>
        <w:t xml:space="preserve"> est exclue en cas de mauvaise utilisation </w:t>
      </w:r>
      <w:r w:rsidR="00E963F7" w:rsidRPr="00BA042D">
        <w:rPr>
          <w:rStyle w:val="Numrodepage"/>
          <w:rFonts w:ascii="Garamond" w:hAnsi="Garamond" w:cs="Times New Roman"/>
          <w:sz w:val="22"/>
          <w:szCs w:val="22"/>
        </w:rPr>
        <w:t xml:space="preserve">de l’Application et </w:t>
      </w:r>
      <w:r w:rsidRPr="00BA042D">
        <w:rPr>
          <w:rStyle w:val="Numrodepage"/>
          <w:rFonts w:ascii="Garamond" w:hAnsi="Garamond" w:cs="Times New Roman"/>
          <w:sz w:val="22"/>
          <w:szCs w:val="22"/>
        </w:rPr>
        <w:t xml:space="preserve">des </w:t>
      </w:r>
      <w:r w:rsidR="00E963F7" w:rsidRPr="00BA042D">
        <w:rPr>
          <w:rStyle w:val="Numrodepage"/>
          <w:rFonts w:ascii="Garamond" w:hAnsi="Garamond" w:cs="Times New Roman"/>
          <w:sz w:val="22"/>
          <w:szCs w:val="22"/>
        </w:rPr>
        <w:t>S</w:t>
      </w:r>
      <w:r w:rsidRPr="00BA042D">
        <w:rPr>
          <w:rStyle w:val="Numrodepage"/>
          <w:rFonts w:ascii="Garamond" w:hAnsi="Garamond" w:cs="Times New Roman"/>
          <w:sz w:val="22"/>
          <w:szCs w:val="22"/>
        </w:rPr>
        <w:t xml:space="preserve">ervices par </w:t>
      </w:r>
      <w:r w:rsidR="00DD3102" w:rsidRPr="00BA042D">
        <w:rPr>
          <w:rStyle w:val="Numrodepage"/>
          <w:rFonts w:ascii="Garamond" w:hAnsi="Garamond" w:cs="Times New Roman"/>
          <w:sz w:val="22"/>
          <w:szCs w:val="22"/>
        </w:rPr>
        <w:t>le Prestataire</w:t>
      </w:r>
      <w:r w:rsidR="00E963F7" w:rsidRPr="00BA042D">
        <w:rPr>
          <w:rStyle w:val="Numrodepage"/>
          <w:rFonts w:ascii="Garamond" w:hAnsi="Garamond" w:cs="Times New Roman"/>
          <w:sz w:val="22"/>
          <w:szCs w:val="22"/>
        </w:rPr>
        <w:t xml:space="preserve"> </w:t>
      </w:r>
      <w:r w:rsidRPr="00BA042D">
        <w:rPr>
          <w:rStyle w:val="Numrodepage"/>
          <w:rFonts w:ascii="Garamond" w:hAnsi="Garamond" w:cs="Times New Roman"/>
          <w:sz w:val="22"/>
          <w:szCs w:val="22"/>
        </w:rPr>
        <w:t xml:space="preserve">ou de faute de sa part. Elle ne saurait pas plus être engagée à raison de faits imputables </w:t>
      </w:r>
      <w:r w:rsidR="00E963F7" w:rsidRPr="00BA042D">
        <w:rPr>
          <w:rStyle w:val="Numrodepage"/>
          <w:rFonts w:ascii="Garamond" w:hAnsi="Garamond" w:cs="Times New Roman"/>
          <w:sz w:val="22"/>
          <w:szCs w:val="22"/>
        </w:rPr>
        <w:t xml:space="preserve">au </w:t>
      </w:r>
      <w:r w:rsidR="00DD3102" w:rsidRPr="00BA042D">
        <w:rPr>
          <w:rStyle w:val="Numrodepage"/>
          <w:rFonts w:ascii="Garamond" w:hAnsi="Garamond" w:cs="Times New Roman"/>
          <w:sz w:val="22"/>
          <w:szCs w:val="22"/>
        </w:rPr>
        <w:t>Prestataire</w:t>
      </w:r>
      <w:r w:rsidR="00E963F7" w:rsidRPr="00BA042D">
        <w:rPr>
          <w:rStyle w:val="Numrodepage"/>
          <w:rFonts w:ascii="Garamond" w:hAnsi="Garamond" w:cs="Times New Roman"/>
          <w:sz w:val="22"/>
          <w:szCs w:val="22"/>
        </w:rPr>
        <w:t xml:space="preserve"> ou </w:t>
      </w:r>
      <w:r w:rsidRPr="00BA042D">
        <w:rPr>
          <w:rStyle w:val="Numrodepage"/>
          <w:rFonts w:ascii="Garamond" w:hAnsi="Garamond" w:cs="Times New Roman"/>
          <w:sz w:val="22"/>
          <w:szCs w:val="22"/>
        </w:rPr>
        <w:t>à un tiers.</w:t>
      </w:r>
      <w:r w:rsidR="009C61F2" w:rsidRPr="00BA042D">
        <w:rPr>
          <w:rStyle w:val="Numrodepage"/>
          <w:rFonts w:ascii="Garamond" w:hAnsi="Garamond" w:cs="Times New Roman"/>
          <w:sz w:val="22"/>
          <w:szCs w:val="22"/>
        </w:rPr>
        <w:t xml:space="preserve"> </w:t>
      </w:r>
      <w:r w:rsidR="00DD3102" w:rsidRPr="00BA042D">
        <w:rPr>
          <w:rStyle w:val="Numrodepage"/>
          <w:rFonts w:ascii="Garamond" w:hAnsi="Garamond" w:cs="Times New Roman"/>
          <w:sz w:val="22"/>
          <w:szCs w:val="22"/>
        </w:rPr>
        <w:t>Le Prestataire</w:t>
      </w:r>
      <w:r w:rsidR="00FA58DF" w:rsidRPr="00BA042D">
        <w:rPr>
          <w:rStyle w:val="Numrodepage"/>
          <w:rFonts w:ascii="Garamond" w:hAnsi="Garamond" w:cs="Times New Roman"/>
          <w:sz w:val="22"/>
          <w:szCs w:val="22"/>
        </w:rPr>
        <w:t xml:space="preserve"> </w:t>
      </w:r>
      <w:r w:rsidRPr="00BA042D">
        <w:rPr>
          <w:rStyle w:val="Numrodepage"/>
          <w:rFonts w:ascii="Garamond" w:hAnsi="Garamond" w:cs="Times New Roman"/>
          <w:sz w:val="22"/>
          <w:szCs w:val="22"/>
        </w:rPr>
        <w:t xml:space="preserve">est seul responsable de l'utilisation des </w:t>
      </w:r>
      <w:r w:rsidR="00363215" w:rsidRPr="00BA042D">
        <w:rPr>
          <w:rStyle w:val="Numrodepage"/>
          <w:rFonts w:ascii="Garamond" w:hAnsi="Garamond" w:cs="Times New Roman"/>
          <w:sz w:val="22"/>
          <w:szCs w:val="22"/>
        </w:rPr>
        <w:t>S</w:t>
      </w:r>
      <w:r w:rsidRPr="00BA042D">
        <w:rPr>
          <w:rStyle w:val="Numrodepage"/>
          <w:rFonts w:ascii="Garamond" w:hAnsi="Garamond" w:cs="Times New Roman"/>
          <w:sz w:val="22"/>
          <w:szCs w:val="22"/>
        </w:rPr>
        <w:t xml:space="preserve">ervices de </w:t>
      </w:r>
      <w:r w:rsidR="00FA58DF" w:rsidRPr="00BA042D">
        <w:rPr>
          <w:rStyle w:val="Numrodepage"/>
          <w:rFonts w:ascii="Garamond" w:hAnsi="Garamond" w:cs="Times New Roman"/>
          <w:sz w:val="22"/>
          <w:szCs w:val="22"/>
        </w:rPr>
        <w:t>l’Application</w:t>
      </w:r>
      <w:r w:rsidRPr="00BA042D">
        <w:rPr>
          <w:rStyle w:val="Numrodepage"/>
          <w:rFonts w:ascii="Garamond" w:hAnsi="Garamond" w:cs="Times New Roman"/>
          <w:sz w:val="22"/>
          <w:szCs w:val="22"/>
        </w:rPr>
        <w:t xml:space="preserve">, </w:t>
      </w:r>
      <w:r w:rsidR="00363215" w:rsidRPr="00BA042D">
        <w:rPr>
          <w:rStyle w:val="Numrodepage"/>
          <w:rFonts w:ascii="Garamond" w:hAnsi="Garamond" w:cs="Times New Roman"/>
          <w:sz w:val="22"/>
          <w:szCs w:val="22"/>
        </w:rPr>
        <w:t xml:space="preserve">et de la fourniture des Missions au Client, </w:t>
      </w:r>
      <w:r w:rsidRPr="00BA042D">
        <w:rPr>
          <w:rStyle w:val="Numrodepage"/>
          <w:rFonts w:ascii="Garamond" w:hAnsi="Garamond" w:cs="Times New Roman"/>
          <w:sz w:val="22"/>
          <w:szCs w:val="22"/>
        </w:rPr>
        <w:t xml:space="preserve">et s'engage à garantir à première demande, à indemniser et dédommager </w:t>
      </w:r>
      <w:r w:rsidR="00DD3102" w:rsidRPr="00BA042D">
        <w:rPr>
          <w:rStyle w:val="Numrodepage"/>
          <w:rFonts w:ascii="Garamond" w:hAnsi="Garamond" w:cs="Times New Roman"/>
          <w:sz w:val="22"/>
          <w:szCs w:val="22"/>
        </w:rPr>
        <w:t>la Société</w:t>
      </w:r>
      <w:r w:rsidR="00FA58DF" w:rsidRPr="00BA042D">
        <w:rPr>
          <w:rStyle w:val="Numrodepage"/>
          <w:rFonts w:ascii="Garamond" w:hAnsi="Garamond" w:cs="Times New Roman"/>
          <w:sz w:val="22"/>
          <w:szCs w:val="22"/>
        </w:rPr>
        <w:t xml:space="preserve"> </w:t>
      </w:r>
      <w:r w:rsidRPr="00BA042D">
        <w:rPr>
          <w:rStyle w:val="Numrodepage"/>
          <w:rFonts w:ascii="Garamond" w:hAnsi="Garamond" w:cs="Times New Roman"/>
          <w:sz w:val="22"/>
          <w:szCs w:val="22"/>
        </w:rPr>
        <w:t>de tout dommage, perte, manque à gagner, qu'elle pourrait subir si sa responsabilité se trouvait engagée par un</w:t>
      </w:r>
      <w:r w:rsidR="00363215" w:rsidRPr="00BA042D">
        <w:rPr>
          <w:rStyle w:val="Numrodepage"/>
          <w:rFonts w:ascii="Garamond" w:hAnsi="Garamond" w:cs="Times New Roman"/>
          <w:sz w:val="22"/>
          <w:szCs w:val="22"/>
        </w:rPr>
        <w:t xml:space="preserve"> Client ou tout </w:t>
      </w:r>
      <w:r w:rsidRPr="00BA042D">
        <w:rPr>
          <w:rStyle w:val="Numrodepage"/>
          <w:rFonts w:ascii="Garamond" w:hAnsi="Garamond" w:cs="Times New Roman"/>
          <w:sz w:val="22"/>
          <w:szCs w:val="22"/>
        </w:rPr>
        <w:t>tiers, du</w:t>
      </w:r>
      <w:r w:rsidR="00363215" w:rsidRPr="00BA042D">
        <w:rPr>
          <w:rStyle w:val="Numrodepage"/>
          <w:rFonts w:ascii="Garamond" w:hAnsi="Garamond" w:cs="Times New Roman"/>
          <w:sz w:val="22"/>
          <w:szCs w:val="22"/>
        </w:rPr>
        <w:t xml:space="preserve"> fait du</w:t>
      </w:r>
      <w:r w:rsidR="00A174C8" w:rsidRPr="00BA042D">
        <w:rPr>
          <w:rStyle w:val="Numrodepage"/>
          <w:rFonts w:ascii="Garamond" w:hAnsi="Garamond" w:cs="Times New Roman"/>
          <w:sz w:val="22"/>
          <w:szCs w:val="22"/>
        </w:rPr>
        <w:t xml:space="preserve"> Prestataire</w:t>
      </w:r>
      <w:r w:rsidRPr="00BA042D">
        <w:rPr>
          <w:rStyle w:val="Numrodepage"/>
          <w:rFonts w:ascii="Garamond" w:hAnsi="Garamond" w:cs="Times New Roman"/>
          <w:sz w:val="22"/>
          <w:szCs w:val="22"/>
        </w:rPr>
        <w:t>.</w:t>
      </w:r>
    </w:p>
    <w:p w14:paraId="31768B1C" w14:textId="60E30064" w:rsidR="00D62C9B" w:rsidRPr="00BA042D" w:rsidRDefault="00D62C9B" w:rsidP="00186347">
      <w:pPr>
        <w:pStyle w:val="Standard"/>
        <w:jc w:val="both"/>
        <w:rPr>
          <w:rStyle w:val="Numrodepage"/>
          <w:rFonts w:ascii="Garamond" w:hAnsi="Garamond" w:cs="Times New Roman"/>
          <w:sz w:val="22"/>
          <w:szCs w:val="22"/>
        </w:rPr>
      </w:pPr>
    </w:p>
    <w:p w14:paraId="064034B5" w14:textId="335C8276" w:rsidR="00D62C9B" w:rsidRPr="00BA042D" w:rsidRDefault="00910DA6" w:rsidP="00186347">
      <w:pPr>
        <w:pStyle w:val="Standard"/>
        <w:jc w:val="both"/>
        <w:rPr>
          <w:rStyle w:val="Numrodepage"/>
          <w:rFonts w:ascii="Garamond" w:hAnsi="Garamond" w:cs="Times New Roman"/>
          <w:sz w:val="22"/>
          <w:szCs w:val="22"/>
        </w:rPr>
      </w:pPr>
      <w:r w:rsidRPr="00BA042D">
        <w:rPr>
          <w:rStyle w:val="Numrodepage"/>
          <w:rFonts w:ascii="Garamond" w:hAnsi="Garamond" w:cs="Times New Roman"/>
          <w:sz w:val="22"/>
          <w:szCs w:val="22"/>
        </w:rPr>
        <w:t>Le Prestataire</w:t>
      </w:r>
      <w:r w:rsidR="00D62C9B" w:rsidRPr="00BA042D">
        <w:rPr>
          <w:rStyle w:val="Numrodepage"/>
          <w:rFonts w:ascii="Garamond" w:hAnsi="Garamond" w:cs="Times New Roman"/>
          <w:sz w:val="22"/>
          <w:szCs w:val="22"/>
        </w:rPr>
        <w:t xml:space="preserve"> sera tenu responsable de tout dommage subi par la Société résultant de la violation par </w:t>
      </w:r>
      <w:r w:rsidR="00363215" w:rsidRPr="00BA042D">
        <w:rPr>
          <w:rStyle w:val="Numrodepage"/>
          <w:rFonts w:ascii="Garamond" w:hAnsi="Garamond" w:cs="Times New Roman"/>
          <w:sz w:val="22"/>
          <w:szCs w:val="22"/>
        </w:rPr>
        <w:t>le</w:t>
      </w:r>
      <w:r w:rsidRPr="00BA042D">
        <w:rPr>
          <w:rStyle w:val="Numrodepage"/>
          <w:rFonts w:ascii="Garamond" w:hAnsi="Garamond" w:cs="Times New Roman"/>
          <w:sz w:val="22"/>
          <w:szCs w:val="22"/>
        </w:rPr>
        <w:t xml:space="preserve"> Prestataire</w:t>
      </w:r>
      <w:r w:rsidR="00D62C9B" w:rsidRPr="00BA042D">
        <w:rPr>
          <w:rStyle w:val="Numrodepage"/>
          <w:rFonts w:ascii="Garamond" w:hAnsi="Garamond" w:cs="Times New Roman"/>
          <w:sz w:val="22"/>
          <w:szCs w:val="22"/>
        </w:rPr>
        <w:t xml:space="preserve"> </w:t>
      </w:r>
      <w:r w:rsidR="00BA042D">
        <w:rPr>
          <w:rStyle w:val="Numrodepage"/>
          <w:rFonts w:ascii="Garamond" w:hAnsi="Garamond" w:cs="Times New Roman"/>
          <w:sz w:val="22"/>
          <w:szCs w:val="22"/>
        </w:rPr>
        <w:t>des présentes CGU</w:t>
      </w:r>
      <w:r w:rsidRPr="00BA042D">
        <w:rPr>
          <w:rStyle w:val="Numrodepage"/>
          <w:rFonts w:ascii="Garamond" w:hAnsi="Garamond" w:cs="Times New Roman"/>
          <w:sz w:val="22"/>
          <w:szCs w:val="22"/>
        </w:rPr>
        <w:t xml:space="preserve"> ou d</w:t>
      </w:r>
      <w:r w:rsidR="0011012A" w:rsidRPr="00BA042D">
        <w:rPr>
          <w:rStyle w:val="Numrodepage"/>
          <w:rFonts w:ascii="Garamond" w:hAnsi="Garamond" w:cs="Times New Roman"/>
          <w:sz w:val="22"/>
          <w:szCs w:val="22"/>
        </w:rPr>
        <w:t>e</w:t>
      </w:r>
      <w:r w:rsidRPr="00BA042D">
        <w:rPr>
          <w:rStyle w:val="Numrodepage"/>
          <w:rFonts w:ascii="Garamond" w:hAnsi="Garamond" w:cs="Times New Roman"/>
          <w:sz w:val="22"/>
          <w:szCs w:val="22"/>
        </w:rPr>
        <w:t xml:space="preserve"> ses obligations légales et réglementaires en vigueur en France</w:t>
      </w:r>
      <w:r w:rsidR="00D62C9B" w:rsidRPr="00BA042D">
        <w:rPr>
          <w:rStyle w:val="Numrodepage"/>
          <w:rFonts w:ascii="Garamond" w:hAnsi="Garamond" w:cs="Times New Roman"/>
          <w:sz w:val="22"/>
          <w:szCs w:val="22"/>
        </w:rPr>
        <w:t xml:space="preserve">. </w:t>
      </w:r>
      <w:r w:rsidRPr="00BA042D">
        <w:rPr>
          <w:rStyle w:val="Numrodepage"/>
          <w:rFonts w:ascii="Garamond" w:hAnsi="Garamond" w:cs="Times New Roman"/>
          <w:sz w:val="22"/>
          <w:szCs w:val="22"/>
        </w:rPr>
        <w:t>Le Prestataire</w:t>
      </w:r>
      <w:r w:rsidR="00D62C9B" w:rsidRPr="00BA042D">
        <w:rPr>
          <w:rStyle w:val="Numrodepage"/>
          <w:rFonts w:ascii="Garamond" w:hAnsi="Garamond" w:cs="Times New Roman"/>
          <w:sz w:val="22"/>
          <w:szCs w:val="22"/>
        </w:rPr>
        <w:t xml:space="preserve"> accepte d'indemniser et de dégager de toute responsabilité la Société et ses dirigeants, salariés, actionnaires, licenciés, et assureurs de tous préjudices, dépenses, dommages et frais, y compris des honoraires d'avocat raisonnables, résultant </w:t>
      </w:r>
      <w:r w:rsidRPr="00BA042D">
        <w:rPr>
          <w:rStyle w:val="Numrodepage"/>
          <w:rFonts w:ascii="Garamond" w:hAnsi="Garamond" w:cs="Times New Roman"/>
          <w:sz w:val="22"/>
          <w:szCs w:val="22"/>
        </w:rPr>
        <w:t>de tels manquements</w:t>
      </w:r>
      <w:r w:rsidR="00D62C9B" w:rsidRPr="00BA042D">
        <w:rPr>
          <w:rStyle w:val="Numrodepage"/>
          <w:rFonts w:ascii="Garamond" w:hAnsi="Garamond" w:cs="Times New Roman"/>
          <w:sz w:val="22"/>
          <w:szCs w:val="22"/>
        </w:rPr>
        <w:t>.</w:t>
      </w:r>
    </w:p>
    <w:p w14:paraId="3808BB84" w14:textId="77777777" w:rsidR="00237DC2" w:rsidRPr="00BA042D" w:rsidRDefault="00237DC2" w:rsidP="00186347">
      <w:pPr>
        <w:pStyle w:val="Standard"/>
        <w:jc w:val="both"/>
        <w:rPr>
          <w:rStyle w:val="Numrodepage"/>
          <w:rFonts w:ascii="Garamond" w:hAnsi="Garamond" w:cs="Times New Roman"/>
          <w:sz w:val="22"/>
          <w:szCs w:val="22"/>
        </w:rPr>
      </w:pPr>
    </w:p>
    <w:p w14:paraId="37D6D15D" w14:textId="5C2E3213" w:rsidR="008C320C" w:rsidRPr="00BA042D" w:rsidRDefault="00237DC2" w:rsidP="00186347">
      <w:pPr>
        <w:pStyle w:val="Standard"/>
        <w:jc w:val="both"/>
        <w:rPr>
          <w:rStyle w:val="Numrodepage"/>
          <w:rFonts w:ascii="Garamond" w:hAnsi="Garamond" w:cs="Times New Roman"/>
          <w:sz w:val="22"/>
          <w:szCs w:val="22"/>
        </w:rPr>
      </w:pPr>
      <w:r w:rsidRPr="00BA042D">
        <w:rPr>
          <w:rStyle w:val="Numrodepage"/>
          <w:rFonts w:ascii="Garamond" w:hAnsi="Garamond" w:cs="Times New Roman"/>
          <w:sz w:val="22"/>
          <w:szCs w:val="22"/>
        </w:rPr>
        <w:t xml:space="preserve">La Société ne saurait de même être tenue pour responsable </w:t>
      </w:r>
      <w:r w:rsidR="008C320C" w:rsidRPr="00BA042D">
        <w:rPr>
          <w:rStyle w:val="Numrodepage"/>
          <w:rFonts w:ascii="Garamond" w:hAnsi="Garamond" w:cs="Times New Roman"/>
          <w:sz w:val="22"/>
          <w:szCs w:val="22"/>
        </w:rPr>
        <w:t xml:space="preserve">en cas de dysfonctionnement du réseau Internet, des lignes téléphoniques, du matériel </w:t>
      </w:r>
      <w:r w:rsidR="005017C7" w:rsidRPr="00BA042D">
        <w:rPr>
          <w:rStyle w:val="Numrodepage"/>
          <w:rFonts w:ascii="Garamond" w:hAnsi="Garamond" w:cs="Times New Roman"/>
          <w:sz w:val="22"/>
          <w:szCs w:val="22"/>
        </w:rPr>
        <w:t xml:space="preserve">ou </w:t>
      </w:r>
      <w:r w:rsidR="005A509B" w:rsidRPr="00BA042D">
        <w:rPr>
          <w:rStyle w:val="Numrodepage"/>
          <w:rFonts w:ascii="Garamond" w:hAnsi="Garamond" w:cs="Times New Roman"/>
          <w:sz w:val="22"/>
          <w:szCs w:val="22"/>
        </w:rPr>
        <w:t xml:space="preserve">équipement </w:t>
      </w:r>
      <w:r w:rsidR="00BD5E41" w:rsidRPr="00BA042D">
        <w:rPr>
          <w:rStyle w:val="Numrodepage"/>
          <w:rFonts w:ascii="Garamond" w:hAnsi="Garamond" w:cs="Times New Roman"/>
          <w:sz w:val="22"/>
          <w:szCs w:val="22"/>
        </w:rPr>
        <w:t xml:space="preserve">ou </w:t>
      </w:r>
      <w:r w:rsidR="005017C7" w:rsidRPr="00BA042D">
        <w:rPr>
          <w:rStyle w:val="Numrodepage"/>
          <w:rFonts w:ascii="Garamond" w:hAnsi="Garamond" w:cs="Times New Roman"/>
          <w:sz w:val="22"/>
          <w:szCs w:val="22"/>
        </w:rPr>
        <w:t>du</w:t>
      </w:r>
      <w:r w:rsidR="008C320C" w:rsidRPr="00BA042D">
        <w:rPr>
          <w:rStyle w:val="Numrodepage"/>
          <w:rFonts w:ascii="Garamond" w:hAnsi="Garamond" w:cs="Times New Roman"/>
          <w:sz w:val="22"/>
          <w:szCs w:val="22"/>
        </w:rPr>
        <w:t xml:space="preserve"> système du terminal empêchant l’accès à l’Application.</w:t>
      </w:r>
      <w:r w:rsidR="00BD5E41" w:rsidRPr="00BA042D">
        <w:rPr>
          <w:sz w:val="22"/>
          <w:szCs w:val="22"/>
        </w:rPr>
        <w:t xml:space="preserve"> </w:t>
      </w:r>
      <w:r w:rsidR="00BD5E41" w:rsidRPr="00BA042D">
        <w:rPr>
          <w:rStyle w:val="Numrodepage"/>
          <w:rFonts w:ascii="Garamond" w:hAnsi="Garamond" w:cs="Times New Roman"/>
          <w:sz w:val="22"/>
          <w:szCs w:val="22"/>
        </w:rPr>
        <w:t xml:space="preserve">De même, la Société ne saurait être tenue pour responsable d'un quelconque dommage qui ne lui serait pas directement imputable, causé aux équipements électroniques et aux données qui y sont stockées, ainsi que des conséquences pouvant en découler. Il appartient </w:t>
      </w:r>
      <w:r w:rsidR="00824767" w:rsidRPr="00BA042D">
        <w:rPr>
          <w:rStyle w:val="Numrodepage"/>
          <w:rFonts w:ascii="Garamond" w:hAnsi="Garamond" w:cs="Times New Roman"/>
          <w:sz w:val="22"/>
          <w:szCs w:val="22"/>
        </w:rPr>
        <w:t xml:space="preserve">au Prestataire </w:t>
      </w:r>
      <w:r w:rsidR="00BD5E41" w:rsidRPr="00BA042D">
        <w:rPr>
          <w:rStyle w:val="Numrodepage"/>
          <w:rFonts w:ascii="Garamond" w:hAnsi="Garamond" w:cs="Times New Roman"/>
          <w:sz w:val="22"/>
          <w:szCs w:val="22"/>
        </w:rPr>
        <w:t>de prendre toutes les mesures appropriées de façon à protéger ses équipements électroniques et les données stockées sur ses équipements contre toute atteinte.</w:t>
      </w:r>
    </w:p>
    <w:p w14:paraId="53DE0A90" w14:textId="77777777" w:rsidR="007179C3" w:rsidRPr="00BA042D" w:rsidRDefault="007179C3" w:rsidP="00186347">
      <w:pPr>
        <w:pStyle w:val="Standard"/>
        <w:jc w:val="both"/>
        <w:rPr>
          <w:rStyle w:val="Numrodepage"/>
          <w:rFonts w:ascii="Garamond" w:hAnsi="Garamond" w:cs="Times New Roman"/>
          <w:sz w:val="22"/>
          <w:szCs w:val="22"/>
        </w:rPr>
      </w:pPr>
    </w:p>
    <w:p w14:paraId="51DC801A" w14:textId="71181D14" w:rsidR="007179C3" w:rsidRPr="00363215" w:rsidRDefault="007179C3" w:rsidP="00186347">
      <w:pPr>
        <w:pStyle w:val="Standard"/>
        <w:jc w:val="both"/>
        <w:rPr>
          <w:rStyle w:val="Numrodepage"/>
          <w:rFonts w:ascii="Garamond" w:hAnsi="Garamond" w:cs="Times New Roman"/>
          <w:sz w:val="22"/>
          <w:szCs w:val="22"/>
        </w:rPr>
      </w:pPr>
      <w:r w:rsidRPr="00BA042D">
        <w:rPr>
          <w:rStyle w:val="Numrodepage"/>
          <w:rFonts w:ascii="Garamond" w:hAnsi="Garamond" w:cs="Times New Roman"/>
          <w:sz w:val="22"/>
          <w:szCs w:val="22"/>
        </w:rPr>
        <w:t xml:space="preserve">La Société </w:t>
      </w:r>
      <w:r w:rsidR="006D6A22" w:rsidRPr="00BA042D">
        <w:rPr>
          <w:rStyle w:val="Numrodepage"/>
          <w:rFonts w:ascii="Garamond" w:hAnsi="Garamond" w:cs="Times New Roman"/>
          <w:sz w:val="22"/>
          <w:szCs w:val="22"/>
        </w:rPr>
        <w:t xml:space="preserve">décline toute responsabilité quant </w:t>
      </w:r>
      <w:r w:rsidRPr="00BA042D">
        <w:rPr>
          <w:rStyle w:val="Numrodepage"/>
          <w:rFonts w:ascii="Garamond" w:hAnsi="Garamond" w:cs="Times New Roman"/>
          <w:sz w:val="22"/>
          <w:szCs w:val="22"/>
        </w:rPr>
        <w:t xml:space="preserve">aux conséquences liées à </w:t>
      </w:r>
      <w:r w:rsidR="006D6A22" w:rsidRPr="00BA042D">
        <w:rPr>
          <w:rStyle w:val="Numrodepage"/>
          <w:rFonts w:ascii="Garamond" w:hAnsi="Garamond" w:cs="Times New Roman"/>
          <w:sz w:val="22"/>
          <w:szCs w:val="22"/>
        </w:rPr>
        <w:t>l’</w:t>
      </w:r>
      <w:r w:rsidRPr="00BA042D">
        <w:rPr>
          <w:rStyle w:val="Numrodepage"/>
          <w:rFonts w:ascii="Garamond" w:hAnsi="Garamond" w:cs="Times New Roman"/>
          <w:sz w:val="22"/>
          <w:szCs w:val="22"/>
        </w:rPr>
        <w:t xml:space="preserve">accès </w:t>
      </w:r>
      <w:r w:rsidR="006D6A22" w:rsidRPr="00BA042D">
        <w:rPr>
          <w:rStyle w:val="Numrodepage"/>
          <w:rFonts w:ascii="Garamond" w:hAnsi="Garamond" w:cs="Times New Roman"/>
          <w:sz w:val="22"/>
          <w:szCs w:val="22"/>
        </w:rPr>
        <w:t xml:space="preserve">par </w:t>
      </w:r>
      <w:r w:rsidR="0011012A" w:rsidRPr="00BA042D">
        <w:rPr>
          <w:rStyle w:val="Numrodepage"/>
          <w:rFonts w:ascii="Garamond" w:hAnsi="Garamond" w:cs="Times New Roman"/>
          <w:sz w:val="22"/>
          <w:szCs w:val="22"/>
        </w:rPr>
        <w:t>le Prestataire</w:t>
      </w:r>
      <w:r w:rsidR="006D6A22" w:rsidRPr="00BA042D">
        <w:rPr>
          <w:rStyle w:val="Numrodepage"/>
          <w:rFonts w:ascii="Garamond" w:hAnsi="Garamond" w:cs="Times New Roman"/>
          <w:sz w:val="22"/>
          <w:szCs w:val="22"/>
        </w:rPr>
        <w:t xml:space="preserve"> </w:t>
      </w:r>
      <w:r w:rsidRPr="00BA042D">
        <w:rPr>
          <w:rStyle w:val="Numrodepage"/>
          <w:rFonts w:ascii="Garamond" w:hAnsi="Garamond" w:cs="Times New Roman"/>
          <w:sz w:val="22"/>
          <w:szCs w:val="22"/>
        </w:rPr>
        <w:t xml:space="preserve">à l'Application et qui ne seraient pas directement et exclusivement liées à un manquement de </w:t>
      </w:r>
      <w:r w:rsidR="006D6A22" w:rsidRPr="00BA042D">
        <w:rPr>
          <w:rStyle w:val="Numrodepage"/>
          <w:rFonts w:ascii="Garamond" w:hAnsi="Garamond" w:cs="Times New Roman"/>
          <w:sz w:val="22"/>
          <w:szCs w:val="22"/>
        </w:rPr>
        <w:t>sa part</w:t>
      </w:r>
      <w:r w:rsidRPr="00BA042D">
        <w:rPr>
          <w:rStyle w:val="Numrodepage"/>
          <w:rFonts w:ascii="Garamond" w:hAnsi="Garamond" w:cs="Times New Roman"/>
          <w:sz w:val="22"/>
          <w:szCs w:val="22"/>
        </w:rPr>
        <w:t xml:space="preserve"> à ses obligations au titre d</w:t>
      </w:r>
      <w:r w:rsidR="00BA042D">
        <w:rPr>
          <w:rStyle w:val="Numrodepage"/>
          <w:rFonts w:ascii="Garamond" w:hAnsi="Garamond" w:cs="Times New Roman"/>
          <w:sz w:val="22"/>
          <w:szCs w:val="22"/>
        </w:rPr>
        <w:t>es présentes CGU</w:t>
      </w:r>
      <w:r w:rsidRPr="00BA042D">
        <w:rPr>
          <w:rStyle w:val="Numrodepage"/>
          <w:rFonts w:ascii="Garamond" w:hAnsi="Garamond" w:cs="Times New Roman"/>
          <w:sz w:val="22"/>
          <w:szCs w:val="22"/>
        </w:rPr>
        <w:t>.</w:t>
      </w:r>
    </w:p>
    <w:p w14:paraId="152FDD19" w14:textId="77777777" w:rsidR="00405872" w:rsidRPr="00DB269E" w:rsidRDefault="00405872" w:rsidP="00303286">
      <w:pPr>
        <w:jc w:val="both"/>
        <w:rPr>
          <w:rFonts w:ascii="Garamond" w:hAnsi="Garamond" w:cs="Times New Roman"/>
          <w:b/>
          <w:sz w:val="22"/>
          <w:szCs w:val="22"/>
          <w:highlight w:val="yellow"/>
          <w:u w:val="single"/>
        </w:rPr>
      </w:pPr>
    </w:p>
    <w:p w14:paraId="103C0BDF" w14:textId="6BEF7AE2" w:rsidR="00196F3C" w:rsidRPr="00306A6E" w:rsidRDefault="00196F3C" w:rsidP="00196F3C">
      <w:pPr>
        <w:jc w:val="both"/>
        <w:rPr>
          <w:rFonts w:ascii="Garamond" w:hAnsi="Garamond" w:cs="Times New Roman"/>
          <w:b/>
          <w:sz w:val="22"/>
          <w:szCs w:val="22"/>
          <w:u w:val="single"/>
        </w:rPr>
      </w:pPr>
      <w:r w:rsidRPr="00306A6E">
        <w:rPr>
          <w:rFonts w:ascii="Garamond" w:hAnsi="Garamond" w:cs="Times New Roman"/>
          <w:b/>
          <w:sz w:val="22"/>
          <w:szCs w:val="22"/>
          <w:u w:val="single"/>
        </w:rPr>
        <w:t>ARTICLE 1</w:t>
      </w:r>
      <w:r w:rsidR="00BA042D">
        <w:rPr>
          <w:rFonts w:ascii="Garamond" w:hAnsi="Garamond" w:cs="Times New Roman"/>
          <w:b/>
          <w:sz w:val="22"/>
          <w:szCs w:val="22"/>
          <w:u w:val="single"/>
        </w:rPr>
        <w:t>2</w:t>
      </w:r>
      <w:r w:rsidRPr="00306A6E">
        <w:rPr>
          <w:rFonts w:ascii="Garamond" w:hAnsi="Garamond" w:cs="Times New Roman"/>
          <w:b/>
          <w:sz w:val="22"/>
          <w:szCs w:val="22"/>
          <w:u w:val="single"/>
        </w:rPr>
        <w:t xml:space="preserve"> : </w:t>
      </w:r>
      <w:r w:rsidR="00D712A5" w:rsidRPr="00306A6E">
        <w:rPr>
          <w:rFonts w:ascii="Garamond" w:hAnsi="Garamond" w:cs="Times New Roman"/>
          <w:b/>
          <w:sz w:val="22"/>
          <w:szCs w:val="22"/>
          <w:u w:val="single"/>
        </w:rPr>
        <w:t>ASSISTANCE</w:t>
      </w:r>
    </w:p>
    <w:p w14:paraId="6AA0219B" w14:textId="77777777" w:rsidR="00196F3C" w:rsidRPr="00306A6E" w:rsidRDefault="00196F3C" w:rsidP="00196F3C">
      <w:pPr>
        <w:jc w:val="both"/>
        <w:rPr>
          <w:rFonts w:ascii="Garamond" w:hAnsi="Garamond" w:cs="Times New Roman"/>
          <w:sz w:val="22"/>
          <w:szCs w:val="22"/>
        </w:rPr>
      </w:pPr>
    </w:p>
    <w:p w14:paraId="1C362EF9" w14:textId="0850ABEF" w:rsidR="00196F3C" w:rsidRPr="00306A6E" w:rsidRDefault="00196F3C" w:rsidP="00196F3C">
      <w:pPr>
        <w:jc w:val="both"/>
        <w:rPr>
          <w:rFonts w:ascii="Garamond" w:hAnsi="Garamond" w:cs="Times New Roman"/>
          <w:sz w:val="22"/>
          <w:szCs w:val="22"/>
        </w:rPr>
      </w:pPr>
      <w:r w:rsidRPr="00306A6E">
        <w:rPr>
          <w:rFonts w:ascii="Garamond" w:hAnsi="Garamond" w:cs="Times New Roman"/>
          <w:sz w:val="22"/>
          <w:szCs w:val="22"/>
        </w:rPr>
        <w:t xml:space="preserve">La Société met à la disposition </w:t>
      </w:r>
      <w:r w:rsidR="00824767" w:rsidRPr="00306A6E">
        <w:rPr>
          <w:rFonts w:ascii="Garamond" w:hAnsi="Garamond" w:cs="Times New Roman"/>
          <w:sz w:val="22"/>
          <w:szCs w:val="22"/>
        </w:rPr>
        <w:t>du Prestataire</w:t>
      </w:r>
      <w:r w:rsidRPr="00306A6E">
        <w:rPr>
          <w:rFonts w:ascii="Garamond" w:hAnsi="Garamond" w:cs="Times New Roman"/>
          <w:sz w:val="22"/>
          <w:szCs w:val="22"/>
        </w:rPr>
        <w:t xml:space="preserve">, un service </w:t>
      </w:r>
      <w:r w:rsidR="00D712A5" w:rsidRPr="00306A6E">
        <w:rPr>
          <w:rFonts w:ascii="Garamond" w:hAnsi="Garamond" w:cs="Times New Roman"/>
          <w:sz w:val="22"/>
          <w:szCs w:val="22"/>
        </w:rPr>
        <w:t>d’assistance</w:t>
      </w:r>
      <w:r w:rsidRPr="00306A6E">
        <w:rPr>
          <w:rFonts w:ascii="Garamond" w:hAnsi="Garamond" w:cs="Times New Roman"/>
          <w:sz w:val="22"/>
          <w:szCs w:val="22"/>
        </w:rPr>
        <w:t xml:space="preserve"> qui a pour mission de répondre aux questions que </w:t>
      </w:r>
      <w:r w:rsidR="00824767" w:rsidRPr="00306A6E">
        <w:rPr>
          <w:rFonts w:ascii="Garamond" w:hAnsi="Garamond" w:cs="Times New Roman"/>
          <w:sz w:val="22"/>
          <w:szCs w:val="22"/>
        </w:rPr>
        <w:t>le Prestataire</w:t>
      </w:r>
      <w:r w:rsidRPr="00306A6E">
        <w:rPr>
          <w:rFonts w:ascii="Garamond" w:hAnsi="Garamond" w:cs="Times New Roman"/>
          <w:sz w:val="22"/>
          <w:szCs w:val="22"/>
        </w:rPr>
        <w:t xml:space="preserve"> peut être amené à se poser concernant son Compte et les Services.</w:t>
      </w:r>
    </w:p>
    <w:p w14:paraId="65B4BD01" w14:textId="77777777" w:rsidR="00196F3C" w:rsidRPr="00306A6E" w:rsidRDefault="00196F3C" w:rsidP="00196F3C">
      <w:pPr>
        <w:jc w:val="both"/>
        <w:rPr>
          <w:rFonts w:ascii="Garamond" w:hAnsi="Garamond" w:cs="Times New Roman"/>
          <w:sz w:val="22"/>
          <w:szCs w:val="22"/>
        </w:rPr>
      </w:pPr>
    </w:p>
    <w:p w14:paraId="61C3B231" w14:textId="4A45E1FE" w:rsidR="00196F3C" w:rsidRPr="00306A6E" w:rsidRDefault="00196F3C" w:rsidP="00196F3C">
      <w:pPr>
        <w:jc w:val="both"/>
        <w:rPr>
          <w:rFonts w:ascii="Garamond" w:hAnsi="Garamond" w:cs="Times New Roman"/>
          <w:color w:val="000000" w:themeColor="text1"/>
          <w:sz w:val="22"/>
          <w:szCs w:val="22"/>
        </w:rPr>
      </w:pPr>
      <w:r w:rsidRPr="00306A6E">
        <w:rPr>
          <w:rFonts w:ascii="Garamond" w:hAnsi="Garamond" w:cs="Times New Roman"/>
          <w:sz w:val="22"/>
          <w:szCs w:val="22"/>
        </w:rPr>
        <w:t xml:space="preserve">Pour toute demande d’informations, de précisions ou pour toute réclamation, </w:t>
      </w:r>
      <w:r w:rsidR="00824767" w:rsidRPr="00306A6E">
        <w:rPr>
          <w:rFonts w:ascii="Garamond" w:hAnsi="Garamond" w:cs="Times New Roman"/>
          <w:sz w:val="22"/>
          <w:szCs w:val="22"/>
        </w:rPr>
        <w:t>le Prestataire</w:t>
      </w:r>
      <w:r w:rsidRPr="00306A6E">
        <w:rPr>
          <w:rFonts w:ascii="Garamond" w:hAnsi="Garamond" w:cs="Times New Roman"/>
          <w:sz w:val="22"/>
          <w:szCs w:val="22"/>
        </w:rPr>
        <w:t xml:space="preserve"> doit contacter, en priorité, </w:t>
      </w:r>
      <w:r w:rsidR="00D712A5" w:rsidRPr="00306A6E">
        <w:rPr>
          <w:rFonts w:ascii="Garamond" w:hAnsi="Garamond" w:cs="Times New Roman"/>
          <w:sz w:val="22"/>
          <w:szCs w:val="22"/>
        </w:rPr>
        <w:t>ce service d’assistance</w:t>
      </w:r>
      <w:r w:rsidRPr="00306A6E">
        <w:rPr>
          <w:rFonts w:ascii="Garamond" w:hAnsi="Garamond" w:cs="Times New Roman"/>
          <w:sz w:val="22"/>
          <w:szCs w:val="22"/>
        </w:rPr>
        <w:t xml:space="preserve"> de la Société, </w:t>
      </w:r>
      <w:r w:rsidRPr="00306A6E">
        <w:rPr>
          <w:rFonts w:ascii="Garamond" w:hAnsi="Garamond" w:cs="Times New Roman"/>
          <w:color w:val="000000" w:themeColor="text1"/>
          <w:sz w:val="22"/>
          <w:szCs w:val="22"/>
        </w:rPr>
        <w:t>afin de permettre à ce dernier de tenter de trouver une solution au problème.</w:t>
      </w:r>
    </w:p>
    <w:p w14:paraId="2B97F20C" w14:textId="77777777" w:rsidR="00196F3C" w:rsidRPr="00306A6E" w:rsidRDefault="00196F3C" w:rsidP="00196F3C">
      <w:pPr>
        <w:jc w:val="both"/>
        <w:rPr>
          <w:rFonts w:ascii="Garamond" w:hAnsi="Garamond" w:cs="Times New Roman"/>
          <w:color w:val="000000" w:themeColor="text1"/>
          <w:sz w:val="22"/>
          <w:szCs w:val="22"/>
        </w:rPr>
      </w:pPr>
    </w:p>
    <w:p w14:paraId="7F2D6D94" w14:textId="593810C7" w:rsidR="00196F3C" w:rsidRPr="00306A6E" w:rsidRDefault="00D712A5" w:rsidP="00196F3C">
      <w:pPr>
        <w:jc w:val="both"/>
        <w:rPr>
          <w:rFonts w:ascii="Garamond" w:hAnsi="Garamond" w:cs="Times New Roman"/>
          <w:color w:val="000000" w:themeColor="text1"/>
          <w:sz w:val="22"/>
          <w:szCs w:val="22"/>
        </w:rPr>
      </w:pPr>
      <w:r w:rsidRPr="00306A6E">
        <w:rPr>
          <w:rFonts w:ascii="Garamond" w:hAnsi="Garamond" w:cs="Times New Roman"/>
          <w:color w:val="000000" w:themeColor="text1"/>
          <w:sz w:val="22"/>
          <w:szCs w:val="22"/>
        </w:rPr>
        <w:t>Le service d’assistance</w:t>
      </w:r>
      <w:r w:rsidR="00196F3C" w:rsidRPr="00306A6E">
        <w:rPr>
          <w:rFonts w:ascii="Garamond" w:hAnsi="Garamond" w:cs="Times New Roman"/>
          <w:color w:val="000000" w:themeColor="text1"/>
          <w:sz w:val="22"/>
          <w:szCs w:val="22"/>
        </w:rPr>
        <w:t xml:space="preserve"> est accessible en utilisant les coordonnées suivantes :</w:t>
      </w:r>
    </w:p>
    <w:p w14:paraId="0CD1C1F4" w14:textId="77777777" w:rsidR="00196F3C" w:rsidRPr="00306A6E" w:rsidRDefault="00196F3C" w:rsidP="00196F3C">
      <w:pPr>
        <w:jc w:val="both"/>
        <w:rPr>
          <w:rFonts w:ascii="Garamond" w:hAnsi="Garamond" w:cs="Times New Roman"/>
          <w:color w:val="000000" w:themeColor="text1"/>
          <w:sz w:val="22"/>
          <w:szCs w:val="22"/>
        </w:rPr>
      </w:pPr>
    </w:p>
    <w:p w14:paraId="3FD3D8F6" w14:textId="1AD28B97" w:rsidR="00B74E2B" w:rsidRPr="00306A6E" w:rsidRDefault="00196F3C" w:rsidP="00B74E2B">
      <w:pPr>
        <w:pStyle w:val="Paragraphedeliste"/>
        <w:numPr>
          <w:ilvl w:val="0"/>
          <w:numId w:val="28"/>
        </w:numPr>
        <w:spacing w:after="0" w:line="240" w:lineRule="auto"/>
        <w:jc w:val="both"/>
        <w:rPr>
          <w:rFonts w:ascii="Garamond" w:hAnsi="Garamond" w:cs="Times New Roman"/>
          <w:color w:val="000000" w:themeColor="text1"/>
        </w:rPr>
      </w:pPr>
      <w:r w:rsidRPr="00306A6E">
        <w:rPr>
          <w:rFonts w:ascii="Garamond" w:hAnsi="Garamond" w:cs="Times New Roman"/>
          <w:color w:val="000000" w:themeColor="text1"/>
        </w:rPr>
        <w:t>Par courrier électronique à l’adresse</w:t>
      </w:r>
      <w:r w:rsidR="00C56C1B">
        <w:rPr>
          <w:rFonts w:ascii="Garamond" w:hAnsi="Garamond" w:cs="Times New Roman"/>
          <w:color w:val="000000" w:themeColor="text1"/>
        </w:rPr>
        <w:t xml:space="preserve"> : </w:t>
      </w:r>
      <w:r w:rsidR="00C56C1B" w:rsidRPr="00C56C1B">
        <w:rPr>
          <w:rFonts w:ascii="Garamond" w:hAnsi="Garamond" w:cs="Times New Roman"/>
          <w:color w:val="000000" w:themeColor="text1"/>
          <w:highlight w:val="yellow"/>
        </w:rPr>
        <w:t>(o)</w:t>
      </w:r>
    </w:p>
    <w:p w14:paraId="350926EB" w14:textId="5EB8C6CF" w:rsidR="00196F3C" w:rsidRDefault="00196F3C" w:rsidP="00B74E2B">
      <w:pPr>
        <w:pStyle w:val="Paragraphedeliste"/>
        <w:numPr>
          <w:ilvl w:val="0"/>
          <w:numId w:val="28"/>
        </w:numPr>
        <w:spacing w:after="0" w:line="240" w:lineRule="auto"/>
        <w:jc w:val="both"/>
        <w:rPr>
          <w:rFonts w:ascii="Garamond" w:hAnsi="Garamond" w:cs="Times New Roman"/>
          <w:color w:val="000000" w:themeColor="text1"/>
        </w:rPr>
      </w:pPr>
      <w:r w:rsidRPr="00306A6E">
        <w:rPr>
          <w:rFonts w:ascii="Garamond" w:hAnsi="Garamond" w:cs="Times New Roman"/>
          <w:color w:val="000000" w:themeColor="text1"/>
        </w:rPr>
        <w:t>Par courrier postal à l’adresse :</w:t>
      </w:r>
      <w:r w:rsidRPr="00306A6E">
        <w:rPr>
          <w:rFonts w:ascii="Garamond" w:hAnsi="Garamond" w:cs="Times New Roman"/>
        </w:rPr>
        <w:t xml:space="preserve"> </w:t>
      </w:r>
      <w:r w:rsidR="00C56C1B" w:rsidRPr="00C56C1B">
        <w:rPr>
          <w:rFonts w:ascii="Garamond" w:hAnsi="Garamond" w:cs="Times New Roman"/>
          <w:color w:val="000000" w:themeColor="text1"/>
          <w:highlight w:val="yellow"/>
        </w:rPr>
        <w:t>(o)</w:t>
      </w:r>
    </w:p>
    <w:p w14:paraId="6B608985" w14:textId="132B5D1A" w:rsidR="00C56C1B" w:rsidRPr="00306A6E" w:rsidRDefault="00C56C1B" w:rsidP="00B74E2B">
      <w:pPr>
        <w:pStyle w:val="Paragraphedeliste"/>
        <w:numPr>
          <w:ilvl w:val="0"/>
          <w:numId w:val="28"/>
        </w:numPr>
        <w:spacing w:after="0" w:line="240" w:lineRule="auto"/>
        <w:jc w:val="both"/>
        <w:rPr>
          <w:rFonts w:ascii="Garamond" w:hAnsi="Garamond" w:cs="Times New Roman"/>
          <w:color w:val="000000" w:themeColor="text1"/>
        </w:rPr>
      </w:pPr>
      <w:r>
        <w:rPr>
          <w:rFonts w:ascii="Garamond" w:hAnsi="Garamond" w:cs="Times New Roman"/>
          <w:color w:val="000000" w:themeColor="text1"/>
        </w:rPr>
        <w:t xml:space="preserve">Par WhatsApp sur le groupe </w:t>
      </w:r>
      <w:r w:rsidRPr="00C56C1B">
        <w:rPr>
          <w:rFonts w:ascii="Garamond" w:hAnsi="Garamond" w:cs="Times New Roman"/>
          <w:color w:val="000000" w:themeColor="text1"/>
          <w:highlight w:val="yellow"/>
        </w:rPr>
        <w:t>(o)</w:t>
      </w:r>
      <w:r>
        <w:rPr>
          <w:rFonts w:ascii="Garamond" w:hAnsi="Garamond" w:cs="Times New Roman"/>
          <w:color w:val="000000" w:themeColor="text1"/>
        </w:rPr>
        <w:t xml:space="preserve"> auquel le Prestataire recevra une invitation à cet effet.</w:t>
      </w:r>
    </w:p>
    <w:p w14:paraId="3B26E0DC" w14:textId="77777777" w:rsidR="00196F3C" w:rsidRPr="00306A6E" w:rsidRDefault="00196F3C" w:rsidP="00196F3C">
      <w:pPr>
        <w:jc w:val="both"/>
        <w:rPr>
          <w:rFonts w:ascii="Garamond" w:hAnsi="Garamond" w:cs="Times New Roman"/>
          <w:color w:val="000000" w:themeColor="text1"/>
          <w:sz w:val="22"/>
          <w:szCs w:val="22"/>
        </w:rPr>
      </w:pPr>
    </w:p>
    <w:p w14:paraId="5D8D2971" w14:textId="5E74A965" w:rsidR="00196F3C" w:rsidRPr="00306A6E" w:rsidRDefault="00D712A5" w:rsidP="00196F3C">
      <w:pPr>
        <w:jc w:val="both"/>
        <w:rPr>
          <w:rFonts w:ascii="Garamond" w:hAnsi="Garamond" w:cs="Times New Roman"/>
          <w:color w:val="000000" w:themeColor="text1"/>
          <w:sz w:val="22"/>
          <w:szCs w:val="22"/>
        </w:rPr>
      </w:pPr>
      <w:r w:rsidRPr="00306A6E">
        <w:rPr>
          <w:rFonts w:ascii="Garamond" w:hAnsi="Garamond" w:cs="Times New Roman"/>
          <w:color w:val="000000" w:themeColor="text1"/>
          <w:sz w:val="22"/>
          <w:szCs w:val="22"/>
        </w:rPr>
        <w:t>La Société</w:t>
      </w:r>
      <w:r w:rsidR="00196F3C" w:rsidRPr="00306A6E">
        <w:rPr>
          <w:rFonts w:ascii="Garamond" w:hAnsi="Garamond" w:cs="Times New Roman"/>
          <w:color w:val="000000" w:themeColor="text1"/>
          <w:sz w:val="22"/>
          <w:szCs w:val="22"/>
        </w:rPr>
        <w:t xml:space="preserve"> met en œuvre la diligence raisonnable pour répondre aux demandes dans un délai raisonnable.</w:t>
      </w:r>
    </w:p>
    <w:p w14:paraId="0B7BC5DF" w14:textId="77777777" w:rsidR="00196F3C" w:rsidRPr="00DB269E" w:rsidRDefault="00196F3C" w:rsidP="00196F3C">
      <w:pPr>
        <w:pStyle w:val="Standard"/>
        <w:tabs>
          <w:tab w:val="left" w:pos="6045"/>
        </w:tabs>
        <w:jc w:val="both"/>
        <w:rPr>
          <w:rFonts w:ascii="Garamond" w:hAnsi="Garamond" w:cs="Times New Roman"/>
          <w:sz w:val="22"/>
          <w:szCs w:val="22"/>
          <w:highlight w:val="yellow"/>
        </w:rPr>
      </w:pPr>
    </w:p>
    <w:p w14:paraId="2662AC1E" w14:textId="7DC80492" w:rsidR="00196F3C" w:rsidRPr="00C56C1B" w:rsidRDefault="00196F3C" w:rsidP="00196F3C">
      <w:pPr>
        <w:jc w:val="both"/>
        <w:rPr>
          <w:rFonts w:ascii="Garamond" w:hAnsi="Garamond" w:cs="Times New Roman"/>
          <w:b/>
          <w:bCs/>
          <w:sz w:val="22"/>
          <w:szCs w:val="22"/>
          <w:u w:val="single"/>
        </w:rPr>
      </w:pPr>
      <w:r w:rsidRPr="00C56C1B">
        <w:rPr>
          <w:rFonts w:ascii="Garamond" w:hAnsi="Garamond" w:cs="Times New Roman"/>
          <w:b/>
          <w:bCs/>
          <w:sz w:val="22"/>
          <w:szCs w:val="22"/>
          <w:u w:val="single"/>
        </w:rPr>
        <w:t>ARTICLE 1</w:t>
      </w:r>
      <w:r w:rsidR="00BA042D">
        <w:rPr>
          <w:rFonts w:ascii="Garamond" w:hAnsi="Garamond" w:cs="Times New Roman"/>
          <w:b/>
          <w:bCs/>
          <w:sz w:val="22"/>
          <w:szCs w:val="22"/>
          <w:u w:val="single"/>
        </w:rPr>
        <w:t>3</w:t>
      </w:r>
      <w:r w:rsidRPr="00C56C1B">
        <w:rPr>
          <w:rFonts w:ascii="Garamond" w:hAnsi="Garamond" w:cs="Times New Roman"/>
          <w:b/>
          <w:bCs/>
          <w:sz w:val="22"/>
          <w:szCs w:val="22"/>
          <w:u w:val="single"/>
        </w:rPr>
        <w:t> : DISPONIBILITE – ABSENCE DE GARANTIE</w:t>
      </w:r>
    </w:p>
    <w:p w14:paraId="55242F4B" w14:textId="77777777" w:rsidR="005F0323" w:rsidRPr="00C56C1B" w:rsidRDefault="005F0323" w:rsidP="00196F3C">
      <w:pPr>
        <w:jc w:val="both"/>
        <w:rPr>
          <w:rFonts w:ascii="Garamond" w:hAnsi="Garamond" w:cs="Times New Roman"/>
          <w:sz w:val="22"/>
          <w:szCs w:val="22"/>
        </w:rPr>
      </w:pPr>
    </w:p>
    <w:p w14:paraId="51C201F0" w14:textId="77777777" w:rsidR="00196F3C" w:rsidRPr="00C56C1B" w:rsidRDefault="00196F3C" w:rsidP="00196F3C">
      <w:pPr>
        <w:jc w:val="both"/>
        <w:rPr>
          <w:rFonts w:ascii="Garamond" w:hAnsi="Garamond" w:cs="Times New Roman"/>
          <w:sz w:val="22"/>
          <w:szCs w:val="22"/>
        </w:rPr>
      </w:pPr>
      <w:r w:rsidRPr="00C56C1B">
        <w:rPr>
          <w:rFonts w:ascii="Garamond" w:hAnsi="Garamond" w:cs="Times New Roman"/>
          <w:sz w:val="22"/>
          <w:szCs w:val="22"/>
        </w:rPr>
        <w:t>Les Services sont accessibles 24/24h, 7/7j dans la limite des dispositions contraires prévues ci-après.</w:t>
      </w:r>
    </w:p>
    <w:p w14:paraId="1AD137EB" w14:textId="77777777" w:rsidR="00196F3C" w:rsidRPr="00C56C1B" w:rsidRDefault="00196F3C" w:rsidP="00196F3C">
      <w:pPr>
        <w:jc w:val="both"/>
        <w:rPr>
          <w:rFonts w:ascii="Garamond" w:hAnsi="Garamond" w:cs="Times New Roman"/>
          <w:sz w:val="22"/>
          <w:szCs w:val="22"/>
        </w:rPr>
      </w:pPr>
    </w:p>
    <w:p w14:paraId="675B0324" w14:textId="74B39511" w:rsidR="00196F3C" w:rsidRPr="00C56C1B" w:rsidRDefault="00196F3C" w:rsidP="00196F3C">
      <w:pPr>
        <w:jc w:val="both"/>
        <w:rPr>
          <w:rFonts w:ascii="Garamond" w:hAnsi="Garamond" w:cs="Times New Roman"/>
          <w:sz w:val="22"/>
          <w:szCs w:val="22"/>
        </w:rPr>
      </w:pPr>
      <w:r w:rsidRPr="00C56C1B">
        <w:rPr>
          <w:rFonts w:ascii="Garamond" w:hAnsi="Garamond" w:cs="Times New Roman"/>
          <w:sz w:val="22"/>
          <w:szCs w:val="22"/>
        </w:rPr>
        <w:t xml:space="preserve">Les Services liés à l’utilisation de l’Application sont fournis en l’état et dans la mesure des disponibilités. </w:t>
      </w:r>
      <w:r w:rsidR="002943B6" w:rsidRPr="00C56C1B">
        <w:rPr>
          <w:rFonts w:ascii="Garamond" w:hAnsi="Garamond" w:cs="Times New Roman"/>
          <w:bCs/>
          <w:sz w:val="22"/>
          <w:szCs w:val="22"/>
        </w:rPr>
        <w:t xml:space="preserve">Comme l'utilisation de l’Application pour la demande de </w:t>
      </w:r>
      <w:r w:rsidR="00C56C1B" w:rsidRPr="00C56C1B">
        <w:rPr>
          <w:rFonts w:ascii="Garamond" w:hAnsi="Garamond" w:cs="Times New Roman"/>
          <w:bCs/>
          <w:sz w:val="22"/>
          <w:szCs w:val="22"/>
        </w:rPr>
        <w:t>Missions</w:t>
      </w:r>
      <w:r w:rsidR="002943B6" w:rsidRPr="00C56C1B">
        <w:rPr>
          <w:rFonts w:ascii="Garamond" w:hAnsi="Garamond" w:cs="Times New Roman"/>
          <w:bCs/>
          <w:sz w:val="22"/>
          <w:szCs w:val="22"/>
        </w:rPr>
        <w:t xml:space="preserve"> dépend du comportement des </w:t>
      </w:r>
      <w:r w:rsidR="00C56C1B" w:rsidRPr="00C56C1B">
        <w:rPr>
          <w:rFonts w:ascii="Garamond" w:hAnsi="Garamond" w:cs="Times New Roman"/>
          <w:bCs/>
          <w:sz w:val="22"/>
          <w:szCs w:val="22"/>
        </w:rPr>
        <w:t>Clients</w:t>
      </w:r>
      <w:r w:rsidR="002943B6" w:rsidRPr="00C56C1B">
        <w:rPr>
          <w:rFonts w:ascii="Garamond" w:hAnsi="Garamond" w:cs="Times New Roman"/>
          <w:bCs/>
          <w:sz w:val="22"/>
          <w:szCs w:val="22"/>
        </w:rPr>
        <w:t xml:space="preserve">, la Société ne garantit pas que l'utilisation de l'Application donnera lieu à des demandes de </w:t>
      </w:r>
      <w:r w:rsidR="00C56C1B" w:rsidRPr="00C56C1B">
        <w:rPr>
          <w:rFonts w:ascii="Garamond" w:hAnsi="Garamond" w:cs="Times New Roman"/>
          <w:bCs/>
          <w:sz w:val="22"/>
          <w:szCs w:val="22"/>
        </w:rPr>
        <w:t>Missions</w:t>
      </w:r>
      <w:r w:rsidR="002943B6" w:rsidRPr="00C56C1B">
        <w:rPr>
          <w:rFonts w:ascii="Garamond" w:hAnsi="Garamond" w:cs="Times New Roman"/>
          <w:bCs/>
          <w:sz w:val="22"/>
          <w:szCs w:val="22"/>
        </w:rPr>
        <w:t xml:space="preserve"> de manière régulière et ne saurait dès lors garantir un quelconque revenu fixe aux Prestataires dans le cadre de l'utilisation de l'Application.</w:t>
      </w:r>
    </w:p>
    <w:p w14:paraId="299474F0" w14:textId="77777777" w:rsidR="00196F3C" w:rsidRPr="00C56C1B" w:rsidRDefault="00196F3C" w:rsidP="00196F3C">
      <w:pPr>
        <w:jc w:val="both"/>
        <w:rPr>
          <w:rFonts w:ascii="Garamond" w:hAnsi="Garamond" w:cs="Times New Roman"/>
          <w:sz w:val="22"/>
          <w:szCs w:val="22"/>
        </w:rPr>
      </w:pPr>
    </w:p>
    <w:p w14:paraId="3F56F481" w14:textId="148F9B37" w:rsidR="00196F3C" w:rsidRPr="00C56C1B" w:rsidRDefault="00196F3C" w:rsidP="00196F3C">
      <w:pPr>
        <w:jc w:val="both"/>
        <w:rPr>
          <w:rFonts w:ascii="Garamond" w:hAnsi="Garamond" w:cs="Times New Roman"/>
          <w:sz w:val="22"/>
          <w:szCs w:val="22"/>
        </w:rPr>
      </w:pPr>
      <w:r w:rsidRPr="00C56C1B">
        <w:rPr>
          <w:rFonts w:ascii="Garamond" w:hAnsi="Garamond" w:cs="Times New Roman"/>
          <w:sz w:val="22"/>
          <w:szCs w:val="22"/>
        </w:rPr>
        <w:t xml:space="preserve">La Société ne garantit pas une fourniture sans erreur, sans interruption ponctuelle et sécurisée de l’Application. La Société n’est tenue par aucune obligation d’assistance personnalisée notamment technique. </w:t>
      </w:r>
    </w:p>
    <w:p w14:paraId="05EEC020" w14:textId="77777777" w:rsidR="00196F3C" w:rsidRPr="00C56C1B" w:rsidRDefault="00196F3C" w:rsidP="00196F3C">
      <w:pPr>
        <w:jc w:val="both"/>
        <w:rPr>
          <w:rFonts w:ascii="Garamond" w:hAnsi="Garamond" w:cs="Times New Roman"/>
          <w:sz w:val="22"/>
          <w:szCs w:val="22"/>
        </w:rPr>
      </w:pPr>
    </w:p>
    <w:p w14:paraId="334D3523" w14:textId="5EBE87B7" w:rsidR="00196F3C" w:rsidRPr="00C56C1B" w:rsidRDefault="00196F3C" w:rsidP="00196F3C">
      <w:pPr>
        <w:jc w:val="both"/>
        <w:rPr>
          <w:rFonts w:ascii="Garamond" w:hAnsi="Garamond" w:cs="Times New Roman"/>
          <w:sz w:val="22"/>
          <w:szCs w:val="22"/>
        </w:rPr>
      </w:pPr>
      <w:r w:rsidRPr="00C56C1B">
        <w:rPr>
          <w:rFonts w:ascii="Garamond" w:hAnsi="Garamond" w:cs="Times New Roman"/>
          <w:sz w:val="22"/>
          <w:szCs w:val="22"/>
        </w:rPr>
        <w:t>La Société décline toute garantie expresse ou implicite notamment concernant la qualité et la compatibilité de l’Application à l’utilisation qui en sera faite.</w:t>
      </w:r>
    </w:p>
    <w:p w14:paraId="33FC4B52" w14:textId="77777777" w:rsidR="00196F3C" w:rsidRPr="00C56C1B" w:rsidRDefault="00196F3C" w:rsidP="00196F3C">
      <w:pPr>
        <w:jc w:val="both"/>
        <w:rPr>
          <w:rFonts w:ascii="Garamond" w:hAnsi="Garamond" w:cs="Times New Roman"/>
          <w:sz w:val="22"/>
          <w:szCs w:val="22"/>
        </w:rPr>
      </w:pPr>
    </w:p>
    <w:p w14:paraId="70E246D4" w14:textId="0A1C10A0" w:rsidR="00196F3C" w:rsidRPr="00C56C1B" w:rsidRDefault="00196F3C" w:rsidP="00196F3C">
      <w:pPr>
        <w:jc w:val="both"/>
        <w:rPr>
          <w:rFonts w:ascii="Garamond" w:hAnsi="Garamond" w:cs="Times New Roman"/>
          <w:sz w:val="22"/>
          <w:szCs w:val="22"/>
        </w:rPr>
      </w:pPr>
      <w:r w:rsidRPr="00C56C1B">
        <w:rPr>
          <w:rFonts w:ascii="Garamond" w:hAnsi="Garamond" w:cs="Times New Roman"/>
          <w:sz w:val="22"/>
          <w:szCs w:val="22"/>
        </w:rPr>
        <w:t xml:space="preserve">La Société ne garantit pas davantage que les informations transmises par les </w:t>
      </w:r>
      <w:r w:rsidR="002865F3" w:rsidRPr="00C56C1B">
        <w:rPr>
          <w:rFonts w:ascii="Garamond" w:hAnsi="Garamond" w:cs="Times New Roman"/>
          <w:sz w:val="22"/>
          <w:szCs w:val="22"/>
        </w:rPr>
        <w:t>Prestataires</w:t>
      </w:r>
      <w:r w:rsidRPr="00C56C1B">
        <w:rPr>
          <w:rFonts w:ascii="Garamond" w:hAnsi="Garamond" w:cs="Times New Roman"/>
          <w:sz w:val="22"/>
          <w:szCs w:val="22"/>
        </w:rPr>
        <w:t xml:space="preserve"> ne puissent pas faire l’objet d’intrusions de tiers non autorisés ni être corrompus ou téléchargés ni encore que les informations et les données circulant sur l’Internet sont protégées contre de telles attaques ou des détournements éventuels.</w:t>
      </w:r>
    </w:p>
    <w:p w14:paraId="33C41C24" w14:textId="77777777" w:rsidR="00196F3C" w:rsidRPr="00C56C1B" w:rsidRDefault="00196F3C" w:rsidP="00196F3C">
      <w:pPr>
        <w:jc w:val="both"/>
        <w:rPr>
          <w:rFonts w:ascii="Garamond" w:hAnsi="Garamond" w:cs="Times New Roman"/>
          <w:sz w:val="22"/>
          <w:szCs w:val="22"/>
        </w:rPr>
      </w:pPr>
    </w:p>
    <w:p w14:paraId="3E7758BC" w14:textId="4501D1D9" w:rsidR="00E7032C" w:rsidRPr="00C56C1B" w:rsidRDefault="00E7032C" w:rsidP="00E7032C">
      <w:pPr>
        <w:pStyle w:val="Standard"/>
        <w:jc w:val="both"/>
        <w:rPr>
          <w:rFonts w:ascii="Garamond" w:hAnsi="Garamond" w:cs="Times New Roman"/>
          <w:sz w:val="22"/>
          <w:szCs w:val="22"/>
        </w:rPr>
      </w:pPr>
      <w:r w:rsidRPr="00C56C1B">
        <w:rPr>
          <w:rFonts w:ascii="Garamond" w:hAnsi="Garamond" w:cs="Times New Roman"/>
          <w:sz w:val="22"/>
          <w:szCs w:val="22"/>
        </w:rPr>
        <w:t xml:space="preserve">La Société se réserve le droit, à tout moment et de temps à autre, de modifier ou d’interrompre, provisoirement ou définitivement, l’Application et/ou les Services (ou une partie) avec ou sans préavis. </w:t>
      </w:r>
      <w:r w:rsidRPr="00C56C1B">
        <w:rPr>
          <w:rStyle w:val="Numrodepage"/>
          <w:rFonts w:ascii="Garamond" w:hAnsi="Garamond" w:cs="Times New Roman"/>
          <w:sz w:val="22"/>
          <w:szCs w:val="22"/>
        </w:rPr>
        <w:t xml:space="preserve">La Société ne sera en aucun cas tenue responsable, vis-à-vis des </w:t>
      </w:r>
      <w:r w:rsidR="002865F3" w:rsidRPr="00C56C1B">
        <w:rPr>
          <w:rStyle w:val="Numrodepage"/>
          <w:rFonts w:ascii="Garamond" w:hAnsi="Garamond" w:cs="Times New Roman"/>
          <w:sz w:val="22"/>
          <w:szCs w:val="22"/>
        </w:rPr>
        <w:t>Prestataires</w:t>
      </w:r>
      <w:r w:rsidRPr="00C56C1B">
        <w:rPr>
          <w:rStyle w:val="Numrodepage"/>
          <w:rFonts w:ascii="Garamond" w:hAnsi="Garamond" w:cs="Times New Roman"/>
          <w:sz w:val="22"/>
          <w:szCs w:val="22"/>
        </w:rPr>
        <w:t xml:space="preserve"> ou des tiers, d’aucune modification, suspension ou interruption de l’Application et/ou des Services.</w:t>
      </w:r>
    </w:p>
    <w:p w14:paraId="101E40E9" w14:textId="77777777" w:rsidR="00E7032C" w:rsidRPr="00C56C1B" w:rsidRDefault="00E7032C" w:rsidP="00196F3C">
      <w:pPr>
        <w:jc w:val="both"/>
        <w:rPr>
          <w:rFonts w:ascii="Garamond" w:hAnsi="Garamond" w:cs="Times New Roman"/>
          <w:sz w:val="22"/>
          <w:szCs w:val="22"/>
        </w:rPr>
      </w:pPr>
    </w:p>
    <w:p w14:paraId="057864ED" w14:textId="5879D2AC" w:rsidR="00196F3C" w:rsidRPr="00C56C1B" w:rsidRDefault="00196F3C" w:rsidP="00196F3C">
      <w:pPr>
        <w:jc w:val="both"/>
        <w:rPr>
          <w:rFonts w:ascii="Garamond" w:hAnsi="Garamond" w:cs="Times New Roman"/>
          <w:sz w:val="22"/>
          <w:szCs w:val="22"/>
        </w:rPr>
      </w:pPr>
      <w:r w:rsidRPr="00C56C1B">
        <w:rPr>
          <w:rFonts w:ascii="Garamond" w:hAnsi="Garamond" w:cs="Times New Roman"/>
          <w:sz w:val="22"/>
          <w:szCs w:val="22"/>
        </w:rPr>
        <w:t>Les interruptions temporaires des Services seront, dans la mesure du possible, notifiées via l’Application au minimum 24 heures avant qu’elles n’interviennent, sauf lorsque ces interruptions ont un caractère d’urgence.</w:t>
      </w:r>
    </w:p>
    <w:p w14:paraId="76C49563" w14:textId="77777777" w:rsidR="00196F3C" w:rsidRPr="00C56C1B" w:rsidRDefault="00196F3C" w:rsidP="00196F3C">
      <w:pPr>
        <w:jc w:val="both"/>
        <w:rPr>
          <w:rFonts w:ascii="Garamond" w:hAnsi="Garamond" w:cs="Times New Roman"/>
          <w:sz w:val="22"/>
          <w:szCs w:val="22"/>
        </w:rPr>
      </w:pPr>
    </w:p>
    <w:p w14:paraId="7BD72C17" w14:textId="658FDCA5" w:rsidR="00FE16D6" w:rsidRPr="00C56C1B" w:rsidRDefault="00196F3C" w:rsidP="00303286">
      <w:pPr>
        <w:jc w:val="both"/>
        <w:rPr>
          <w:rFonts w:ascii="Garamond" w:hAnsi="Garamond" w:cs="Times New Roman"/>
          <w:sz w:val="22"/>
          <w:szCs w:val="22"/>
        </w:rPr>
      </w:pPr>
      <w:r w:rsidRPr="00C56C1B">
        <w:rPr>
          <w:rFonts w:ascii="Garamond" w:hAnsi="Garamond" w:cs="Times New Roman"/>
          <w:sz w:val="22"/>
          <w:szCs w:val="22"/>
        </w:rPr>
        <w:t>Toute fermeture définitive des Services sera notifiée via l’Application au minimum un (1) mois avant qu’elle n’intervienne.</w:t>
      </w:r>
    </w:p>
    <w:p w14:paraId="2B46465F" w14:textId="77777777" w:rsidR="009B758E" w:rsidRPr="00DB269E" w:rsidRDefault="009B758E" w:rsidP="00303286">
      <w:pPr>
        <w:jc w:val="both"/>
        <w:rPr>
          <w:rFonts w:ascii="Garamond" w:hAnsi="Garamond" w:cs="Times New Roman"/>
          <w:sz w:val="22"/>
          <w:szCs w:val="22"/>
          <w:highlight w:val="yellow"/>
        </w:rPr>
      </w:pPr>
    </w:p>
    <w:p w14:paraId="08E440D1" w14:textId="0D189DFF" w:rsidR="007C683E" w:rsidRPr="00C56C1B" w:rsidRDefault="007C683E" w:rsidP="007C683E">
      <w:pPr>
        <w:pStyle w:val="Standard"/>
        <w:jc w:val="both"/>
        <w:rPr>
          <w:rFonts w:ascii="Garamond" w:hAnsi="Garamond" w:cs="Times New Roman"/>
          <w:sz w:val="22"/>
          <w:szCs w:val="22"/>
        </w:rPr>
      </w:pPr>
      <w:r w:rsidRPr="00C56C1B">
        <w:rPr>
          <w:rStyle w:val="Numrodepage"/>
          <w:rFonts w:ascii="Garamond" w:hAnsi="Garamond" w:cs="Times New Roman"/>
          <w:b/>
          <w:bCs/>
          <w:sz w:val="22"/>
          <w:szCs w:val="22"/>
          <w:u w:val="single"/>
        </w:rPr>
        <w:t xml:space="preserve">ARTICLE </w:t>
      </w:r>
      <w:r w:rsidR="004D626E" w:rsidRPr="00C56C1B">
        <w:rPr>
          <w:rStyle w:val="Numrodepage"/>
          <w:rFonts w:ascii="Garamond" w:hAnsi="Garamond" w:cs="Times New Roman"/>
          <w:b/>
          <w:bCs/>
          <w:sz w:val="22"/>
          <w:szCs w:val="22"/>
          <w:u w:val="single"/>
        </w:rPr>
        <w:t>1</w:t>
      </w:r>
      <w:r w:rsidR="00BA042D">
        <w:rPr>
          <w:rStyle w:val="Numrodepage"/>
          <w:rFonts w:ascii="Garamond" w:hAnsi="Garamond" w:cs="Times New Roman"/>
          <w:b/>
          <w:bCs/>
          <w:sz w:val="22"/>
          <w:szCs w:val="22"/>
          <w:u w:val="single"/>
        </w:rPr>
        <w:t>4</w:t>
      </w:r>
      <w:r w:rsidRPr="00C56C1B">
        <w:rPr>
          <w:rStyle w:val="Numrodepage"/>
          <w:rFonts w:ascii="Garamond" w:hAnsi="Garamond" w:cs="Times New Roman"/>
          <w:b/>
          <w:bCs/>
          <w:sz w:val="22"/>
          <w:szCs w:val="22"/>
          <w:u w:val="single"/>
        </w:rPr>
        <w:t> : DES DONNEES PERSONNELLES</w:t>
      </w:r>
    </w:p>
    <w:p w14:paraId="6F1A68B9" w14:textId="63307BCA" w:rsidR="00EB2E8B" w:rsidRPr="00C56C1B" w:rsidRDefault="00EB2E8B" w:rsidP="007C683E">
      <w:pPr>
        <w:pStyle w:val="Corps"/>
        <w:widowControl w:val="0"/>
        <w:tabs>
          <w:tab w:val="left" w:pos="6045"/>
        </w:tabs>
        <w:jc w:val="both"/>
        <w:rPr>
          <w:rFonts w:ascii="Garamond" w:hAnsi="Garamond" w:cs="Times New Roman"/>
          <w:sz w:val="22"/>
          <w:szCs w:val="22"/>
        </w:rPr>
      </w:pPr>
    </w:p>
    <w:p w14:paraId="0D564752" w14:textId="5F6FE5F5" w:rsidR="00EB2E8B" w:rsidRPr="00C56C1B" w:rsidRDefault="00EB2E8B" w:rsidP="00EB2E8B">
      <w:pPr>
        <w:jc w:val="both"/>
        <w:rPr>
          <w:rFonts w:ascii="Garamond" w:hAnsi="Garamond" w:cs="Times New Roman"/>
          <w:sz w:val="22"/>
          <w:szCs w:val="22"/>
        </w:rPr>
      </w:pPr>
      <w:r w:rsidRPr="00C56C1B">
        <w:rPr>
          <w:rFonts w:ascii="Garamond" w:hAnsi="Garamond" w:cs="Times New Roman"/>
          <w:sz w:val="22"/>
          <w:szCs w:val="22"/>
        </w:rPr>
        <w:t xml:space="preserve">Conformément à la loi du 6 janvier 1978 relative à l’informatique, aux fichiers et aux libertés et du règlement européen sur la protection des </w:t>
      </w:r>
      <w:r w:rsidR="00485FBE" w:rsidRPr="00C56C1B">
        <w:rPr>
          <w:rFonts w:ascii="Garamond" w:hAnsi="Garamond" w:cs="Times New Roman"/>
          <w:sz w:val="22"/>
          <w:szCs w:val="22"/>
        </w:rPr>
        <w:t>D</w:t>
      </w:r>
      <w:r w:rsidRPr="00C56C1B">
        <w:rPr>
          <w:rFonts w:ascii="Garamond" w:hAnsi="Garamond" w:cs="Times New Roman"/>
          <w:sz w:val="22"/>
          <w:szCs w:val="22"/>
        </w:rPr>
        <w:t xml:space="preserve">onnées </w:t>
      </w:r>
      <w:r w:rsidR="00485FBE" w:rsidRPr="00C56C1B">
        <w:rPr>
          <w:rFonts w:ascii="Garamond" w:hAnsi="Garamond" w:cs="Times New Roman"/>
          <w:sz w:val="22"/>
          <w:szCs w:val="22"/>
        </w:rPr>
        <w:t>P</w:t>
      </w:r>
      <w:r w:rsidRPr="00C56C1B">
        <w:rPr>
          <w:rFonts w:ascii="Garamond" w:hAnsi="Garamond" w:cs="Times New Roman"/>
          <w:sz w:val="22"/>
          <w:szCs w:val="22"/>
        </w:rPr>
        <w:t xml:space="preserve">ersonnelles (RGPD) </w:t>
      </w:r>
      <w:r w:rsidR="00824767" w:rsidRPr="00C56C1B">
        <w:rPr>
          <w:rFonts w:ascii="Garamond" w:hAnsi="Garamond" w:cs="Times New Roman"/>
          <w:sz w:val="22"/>
          <w:szCs w:val="22"/>
        </w:rPr>
        <w:t>le Prestataire</w:t>
      </w:r>
      <w:r w:rsidRPr="00C56C1B">
        <w:rPr>
          <w:rFonts w:ascii="Garamond" w:hAnsi="Garamond" w:cs="Times New Roman"/>
          <w:sz w:val="22"/>
          <w:szCs w:val="22"/>
        </w:rPr>
        <w:t xml:space="preserve"> se voit informer que certaines informations</w:t>
      </w:r>
      <w:r w:rsidR="00455312" w:rsidRPr="00C56C1B">
        <w:rPr>
          <w:rFonts w:ascii="Garamond" w:hAnsi="Garamond" w:cs="Times New Roman"/>
          <w:sz w:val="22"/>
          <w:szCs w:val="22"/>
        </w:rPr>
        <w:t xml:space="preserve"> le concernant sont collectées par </w:t>
      </w:r>
      <w:r w:rsidR="00AB65FF" w:rsidRPr="00C56C1B">
        <w:rPr>
          <w:rFonts w:ascii="Garamond" w:hAnsi="Garamond" w:cs="Times New Roman"/>
          <w:sz w:val="22"/>
          <w:szCs w:val="22"/>
        </w:rPr>
        <w:t>la Société</w:t>
      </w:r>
      <w:r w:rsidR="005622DF" w:rsidRPr="00C56C1B">
        <w:rPr>
          <w:rFonts w:ascii="Garamond" w:hAnsi="Garamond" w:cs="Times New Roman"/>
          <w:sz w:val="22"/>
          <w:szCs w:val="22"/>
        </w:rPr>
        <w:t xml:space="preserve"> </w:t>
      </w:r>
      <w:r w:rsidR="00455312" w:rsidRPr="00C56C1B">
        <w:rPr>
          <w:rFonts w:ascii="Garamond" w:hAnsi="Garamond" w:cs="Times New Roman"/>
          <w:sz w:val="22"/>
          <w:szCs w:val="22"/>
        </w:rPr>
        <w:t xml:space="preserve">afin de lui permettre de traiter et d’exécuter ses Services sur </w:t>
      </w:r>
      <w:r w:rsidR="005622DF" w:rsidRPr="00C56C1B">
        <w:rPr>
          <w:rFonts w:ascii="Garamond" w:hAnsi="Garamond" w:cs="Times New Roman"/>
          <w:sz w:val="22"/>
          <w:szCs w:val="22"/>
        </w:rPr>
        <w:t>l</w:t>
      </w:r>
      <w:r w:rsidR="00AB65FF" w:rsidRPr="00C56C1B">
        <w:rPr>
          <w:rFonts w:ascii="Garamond" w:hAnsi="Garamond" w:cs="Times New Roman"/>
          <w:sz w:val="22"/>
          <w:szCs w:val="22"/>
        </w:rPr>
        <w:t>’Application</w:t>
      </w:r>
      <w:r w:rsidR="00455312" w:rsidRPr="00C56C1B">
        <w:rPr>
          <w:rFonts w:ascii="Garamond" w:hAnsi="Garamond" w:cs="Times New Roman"/>
          <w:sz w:val="22"/>
          <w:szCs w:val="22"/>
        </w:rPr>
        <w:t>.</w:t>
      </w:r>
      <w:r w:rsidRPr="00C56C1B">
        <w:rPr>
          <w:rFonts w:ascii="Garamond" w:hAnsi="Garamond" w:cs="Times New Roman"/>
          <w:sz w:val="22"/>
          <w:szCs w:val="22"/>
        </w:rPr>
        <w:t xml:space="preserve"> </w:t>
      </w:r>
    </w:p>
    <w:p w14:paraId="675EF117" w14:textId="1179AF58" w:rsidR="00EB2E8B" w:rsidRPr="00C56C1B" w:rsidRDefault="00EB2E8B" w:rsidP="00EB2E8B">
      <w:pPr>
        <w:jc w:val="both"/>
        <w:rPr>
          <w:rFonts w:ascii="Garamond" w:hAnsi="Garamond" w:cs="Times New Roman"/>
          <w:sz w:val="22"/>
          <w:szCs w:val="22"/>
        </w:rPr>
      </w:pPr>
    </w:p>
    <w:p w14:paraId="4053F06C" w14:textId="661C258A" w:rsidR="00EB2E8B" w:rsidRPr="00C56C1B" w:rsidRDefault="00AB65FF" w:rsidP="00EB2E8B">
      <w:pPr>
        <w:jc w:val="both"/>
        <w:rPr>
          <w:rFonts w:ascii="Garamond" w:hAnsi="Garamond" w:cs="Times New Roman"/>
          <w:sz w:val="22"/>
          <w:szCs w:val="22"/>
        </w:rPr>
      </w:pPr>
      <w:r w:rsidRPr="00C56C1B">
        <w:rPr>
          <w:rFonts w:ascii="Garamond" w:hAnsi="Garamond" w:cs="Times New Roman"/>
          <w:sz w:val="22"/>
          <w:szCs w:val="22"/>
        </w:rPr>
        <w:t>La Société</w:t>
      </w:r>
      <w:r w:rsidR="00EB2E8B" w:rsidRPr="00C56C1B">
        <w:rPr>
          <w:rFonts w:ascii="Garamond" w:hAnsi="Garamond" w:cs="Times New Roman"/>
          <w:sz w:val="22"/>
          <w:szCs w:val="22"/>
        </w:rPr>
        <w:t xml:space="preserve"> mettra en œuvre toutes les mesures techniques et organisationnelles nécessaires au respect de la protection des </w:t>
      </w:r>
      <w:r w:rsidR="00485FBE" w:rsidRPr="00C56C1B">
        <w:rPr>
          <w:rFonts w:ascii="Garamond" w:hAnsi="Garamond" w:cs="Times New Roman"/>
          <w:sz w:val="22"/>
          <w:szCs w:val="22"/>
        </w:rPr>
        <w:t>D</w:t>
      </w:r>
      <w:r w:rsidR="00EB2E8B" w:rsidRPr="00C56C1B">
        <w:rPr>
          <w:rFonts w:ascii="Garamond" w:hAnsi="Garamond" w:cs="Times New Roman"/>
          <w:sz w:val="22"/>
          <w:szCs w:val="22"/>
        </w:rPr>
        <w:t xml:space="preserve">onnées </w:t>
      </w:r>
      <w:r w:rsidR="00485FBE" w:rsidRPr="00C56C1B">
        <w:rPr>
          <w:rFonts w:ascii="Garamond" w:hAnsi="Garamond" w:cs="Times New Roman"/>
          <w:sz w:val="22"/>
          <w:szCs w:val="22"/>
        </w:rPr>
        <w:t>P</w:t>
      </w:r>
      <w:r w:rsidR="00EB2E8B" w:rsidRPr="00C56C1B">
        <w:rPr>
          <w:rFonts w:ascii="Garamond" w:hAnsi="Garamond" w:cs="Times New Roman"/>
          <w:sz w:val="22"/>
          <w:szCs w:val="22"/>
        </w:rPr>
        <w:t xml:space="preserve">ersonnelles. </w:t>
      </w:r>
    </w:p>
    <w:p w14:paraId="255FE74A" w14:textId="6B38CD7C" w:rsidR="00455312" w:rsidRPr="00C56C1B" w:rsidRDefault="00455312" w:rsidP="00EB2E8B">
      <w:pPr>
        <w:jc w:val="both"/>
        <w:rPr>
          <w:rFonts w:ascii="Garamond" w:hAnsi="Garamond" w:cs="Times New Roman"/>
          <w:sz w:val="22"/>
          <w:szCs w:val="22"/>
        </w:rPr>
      </w:pPr>
    </w:p>
    <w:p w14:paraId="7D2FF273" w14:textId="41DBAE17" w:rsidR="00455312" w:rsidRPr="00C56C1B" w:rsidRDefault="00455312" w:rsidP="00EB2E8B">
      <w:pPr>
        <w:jc w:val="both"/>
        <w:rPr>
          <w:rFonts w:ascii="Garamond" w:hAnsi="Garamond" w:cs="Times New Roman"/>
          <w:sz w:val="22"/>
          <w:szCs w:val="22"/>
        </w:rPr>
      </w:pPr>
      <w:commentRangeStart w:id="3"/>
      <w:r w:rsidRPr="00C56C1B">
        <w:rPr>
          <w:rFonts w:ascii="Garamond" w:hAnsi="Garamond" w:cs="Times New Roman"/>
          <w:sz w:val="22"/>
          <w:szCs w:val="22"/>
        </w:rPr>
        <w:t xml:space="preserve">Les conditions et modalités de collecte et de traitement des </w:t>
      </w:r>
      <w:r w:rsidR="00485FBE" w:rsidRPr="00C56C1B">
        <w:rPr>
          <w:rFonts w:ascii="Garamond" w:hAnsi="Garamond" w:cs="Times New Roman"/>
          <w:sz w:val="22"/>
          <w:szCs w:val="22"/>
        </w:rPr>
        <w:t>D</w:t>
      </w:r>
      <w:r w:rsidRPr="00C56C1B">
        <w:rPr>
          <w:rFonts w:ascii="Garamond" w:hAnsi="Garamond" w:cs="Times New Roman"/>
          <w:sz w:val="22"/>
          <w:szCs w:val="22"/>
        </w:rPr>
        <w:t xml:space="preserve">onnées </w:t>
      </w:r>
      <w:r w:rsidR="00485FBE" w:rsidRPr="00C56C1B">
        <w:rPr>
          <w:rFonts w:ascii="Garamond" w:hAnsi="Garamond" w:cs="Times New Roman"/>
          <w:sz w:val="22"/>
          <w:szCs w:val="22"/>
        </w:rPr>
        <w:t>P</w:t>
      </w:r>
      <w:r w:rsidRPr="00C56C1B">
        <w:rPr>
          <w:rFonts w:ascii="Garamond" w:hAnsi="Garamond" w:cs="Times New Roman"/>
          <w:sz w:val="22"/>
          <w:szCs w:val="22"/>
        </w:rPr>
        <w:t xml:space="preserve">ersonnelles sont définies dans la Politique de Confidentialité disponible sur </w:t>
      </w:r>
      <w:r w:rsidR="005622DF" w:rsidRPr="00C56C1B">
        <w:rPr>
          <w:rFonts w:ascii="Garamond" w:hAnsi="Garamond" w:cs="Times New Roman"/>
          <w:sz w:val="22"/>
          <w:szCs w:val="22"/>
        </w:rPr>
        <w:t>l</w:t>
      </w:r>
      <w:r w:rsidR="00AB65FF" w:rsidRPr="00C56C1B">
        <w:rPr>
          <w:rFonts w:ascii="Garamond" w:hAnsi="Garamond" w:cs="Times New Roman"/>
          <w:sz w:val="22"/>
          <w:szCs w:val="22"/>
        </w:rPr>
        <w:t>’Application ou accessible à l’adresse (o)</w:t>
      </w:r>
      <w:r w:rsidRPr="00C56C1B">
        <w:rPr>
          <w:rFonts w:ascii="Garamond" w:hAnsi="Garamond" w:cs="Times New Roman"/>
          <w:sz w:val="22"/>
          <w:szCs w:val="22"/>
        </w:rPr>
        <w:t>.</w:t>
      </w:r>
      <w:commentRangeEnd w:id="3"/>
      <w:r w:rsidR="00C56C1B">
        <w:rPr>
          <w:rStyle w:val="Marquedecommentaire"/>
        </w:rPr>
        <w:commentReference w:id="3"/>
      </w:r>
    </w:p>
    <w:p w14:paraId="374E3D3B" w14:textId="77777777" w:rsidR="00D05C5A" w:rsidRPr="00C56C1B" w:rsidRDefault="00D05C5A" w:rsidP="00EB2E8B">
      <w:pPr>
        <w:jc w:val="both"/>
        <w:rPr>
          <w:rFonts w:ascii="Garamond" w:hAnsi="Garamond" w:cs="Times New Roman"/>
          <w:sz w:val="22"/>
          <w:szCs w:val="22"/>
        </w:rPr>
      </w:pPr>
    </w:p>
    <w:p w14:paraId="5D50BA1E" w14:textId="2723B199" w:rsidR="00D05C5A" w:rsidRPr="007B7F65" w:rsidRDefault="00D05C5A" w:rsidP="00EB2E8B">
      <w:pPr>
        <w:jc w:val="both"/>
        <w:rPr>
          <w:rFonts w:ascii="Garamond" w:hAnsi="Garamond" w:cs="Times New Roman"/>
          <w:sz w:val="22"/>
          <w:szCs w:val="22"/>
        </w:rPr>
      </w:pPr>
      <w:r w:rsidRPr="00C56C1B">
        <w:rPr>
          <w:rFonts w:ascii="Garamond" w:hAnsi="Garamond" w:cs="Times New Roman"/>
          <w:sz w:val="22"/>
          <w:szCs w:val="22"/>
        </w:rPr>
        <w:t xml:space="preserve">Le Prestataire reconnait qu’il </w:t>
      </w:r>
      <w:r w:rsidR="00E81AA8" w:rsidRPr="00C56C1B">
        <w:rPr>
          <w:rFonts w:ascii="Garamond" w:hAnsi="Garamond" w:cs="Times New Roman"/>
          <w:sz w:val="22"/>
          <w:szCs w:val="22"/>
        </w:rPr>
        <w:t xml:space="preserve">a également accès aux Données Personnelles des </w:t>
      </w:r>
      <w:r w:rsidR="00C56C1B" w:rsidRPr="00C56C1B">
        <w:rPr>
          <w:rFonts w:ascii="Garamond" w:hAnsi="Garamond" w:cs="Times New Roman"/>
          <w:sz w:val="22"/>
          <w:szCs w:val="22"/>
        </w:rPr>
        <w:t>Clients</w:t>
      </w:r>
      <w:r w:rsidR="00E81AA8" w:rsidRPr="00C56C1B">
        <w:rPr>
          <w:rFonts w:ascii="Garamond" w:hAnsi="Garamond" w:cs="Times New Roman"/>
          <w:sz w:val="22"/>
          <w:szCs w:val="22"/>
        </w:rPr>
        <w:t xml:space="preserve"> dans le cadre de la fourniture des </w:t>
      </w:r>
      <w:r w:rsidR="00C56C1B" w:rsidRPr="00C56C1B">
        <w:rPr>
          <w:rFonts w:ascii="Garamond" w:hAnsi="Garamond" w:cs="Times New Roman"/>
          <w:sz w:val="22"/>
          <w:szCs w:val="22"/>
        </w:rPr>
        <w:t>Missions</w:t>
      </w:r>
      <w:r w:rsidR="00E81AA8" w:rsidRPr="00C56C1B">
        <w:rPr>
          <w:rFonts w:ascii="Garamond" w:hAnsi="Garamond" w:cs="Times New Roman"/>
          <w:sz w:val="22"/>
          <w:szCs w:val="22"/>
        </w:rPr>
        <w:t xml:space="preserve">. Le Prestataire s’engage à prendre toutes les mesures raisonnables pour assurer la </w:t>
      </w:r>
      <w:r w:rsidR="00E81AA8" w:rsidRPr="00C56C1B">
        <w:rPr>
          <w:rFonts w:ascii="Garamond" w:hAnsi="Garamond" w:cs="Times New Roman"/>
          <w:sz w:val="22"/>
          <w:szCs w:val="22"/>
        </w:rPr>
        <w:lastRenderedPageBreak/>
        <w:t>confidentialité de ces Données et se conformer à la Politique de Confidentialité et à la réglementation applicable.</w:t>
      </w:r>
    </w:p>
    <w:p w14:paraId="0B0EAD71" w14:textId="4FE35D67" w:rsidR="00B3200A" w:rsidRPr="007B7F65" w:rsidRDefault="00B3200A" w:rsidP="00196F3C">
      <w:pPr>
        <w:jc w:val="both"/>
        <w:rPr>
          <w:rFonts w:ascii="Garamond" w:hAnsi="Garamond" w:cs="Times New Roman"/>
          <w:sz w:val="22"/>
          <w:szCs w:val="22"/>
        </w:rPr>
      </w:pPr>
    </w:p>
    <w:p w14:paraId="5BB95A4C" w14:textId="5708C3F7" w:rsidR="007C683E" w:rsidRPr="007B7F65" w:rsidRDefault="007C683E" w:rsidP="007C683E">
      <w:pPr>
        <w:pStyle w:val="Corps"/>
        <w:tabs>
          <w:tab w:val="left" w:pos="5670"/>
          <w:tab w:val="left" w:pos="6135"/>
        </w:tabs>
        <w:jc w:val="both"/>
        <w:rPr>
          <w:rFonts w:ascii="Garamond" w:hAnsi="Garamond" w:cs="Times New Roman"/>
          <w:sz w:val="22"/>
          <w:szCs w:val="22"/>
        </w:rPr>
      </w:pPr>
      <w:r w:rsidRPr="007B7F65">
        <w:rPr>
          <w:rStyle w:val="Numrodepage"/>
          <w:rFonts w:ascii="Garamond" w:hAnsi="Garamond" w:cs="Times New Roman"/>
          <w:b/>
          <w:bCs/>
          <w:smallCaps/>
          <w:sz w:val="22"/>
          <w:szCs w:val="22"/>
          <w:u w:val="single"/>
        </w:rPr>
        <w:t xml:space="preserve">ARTICLE </w:t>
      </w:r>
      <w:r w:rsidR="00BA042D">
        <w:rPr>
          <w:rStyle w:val="Numrodepage"/>
          <w:rFonts w:ascii="Garamond" w:hAnsi="Garamond" w:cs="Times New Roman"/>
          <w:b/>
          <w:bCs/>
          <w:smallCaps/>
          <w:sz w:val="22"/>
          <w:szCs w:val="22"/>
          <w:u w:val="single"/>
        </w:rPr>
        <w:t>15</w:t>
      </w:r>
      <w:r w:rsidR="00B312DF" w:rsidRPr="007B7F65">
        <w:rPr>
          <w:rStyle w:val="Numrodepage"/>
          <w:rFonts w:ascii="Garamond" w:hAnsi="Garamond" w:cs="Times New Roman"/>
          <w:b/>
          <w:bCs/>
          <w:smallCaps/>
          <w:sz w:val="22"/>
          <w:szCs w:val="22"/>
          <w:u w:val="single"/>
        </w:rPr>
        <w:t xml:space="preserve"> </w:t>
      </w:r>
      <w:r w:rsidRPr="007B7F65">
        <w:rPr>
          <w:rStyle w:val="Numrodepage1"/>
          <w:rFonts w:ascii="Garamond" w:hAnsi="Garamond" w:cs="Times New Roman"/>
          <w:b/>
          <w:bCs/>
          <w:sz w:val="22"/>
          <w:szCs w:val="22"/>
          <w:u w:val="single"/>
        </w:rPr>
        <w:t>:</w:t>
      </w:r>
      <w:r w:rsidRPr="007B7F65">
        <w:rPr>
          <w:rStyle w:val="Numrodepage"/>
          <w:rFonts w:ascii="Garamond" w:hAnsi="Garamond" w:cs="Times New Roman"/>
          <w:b/>
          <w:bCs/>
          <w:smallCaps/>
          <w:sz w:val="22"/>
          <w:szCs w:val="22"/>
          <w:u w:val="single"/>
        </w:rPr>
        <w:t xml:space="preserve"> FORCE MAJEURE</w:t>
      </w:r>
    </w:p>
    <w:p w14:paraId="70C9ED59" w14:textId="77777777" w:rsidR="007C683E" w:rsidRPr="007B7F65" w:rsidRDefault="007C683E" w:rsidP="007C683E">
      <w:pPr>
        <w:pStyle w:val="Corps"/>
        <w:tabs>
          <w:tab w:val="left" w:pos="567"/>
          <w:tab w:val="left" w:pos="6045"/>
        </w:tabs>
        <w:jc w:val="both"/>
        <w:rPr>
          <w:rFonts w:ascii="Garamond" w:hAnsi="Garamond" w:cs="Times New Roman"/>
          <w:sz w:val="22"/>
          <w:szCs w:val="22"/>
        </w:rPr>
      </w:pPr>
    </w:p>
    <w:p w14:paraId="7B8F73CE" w14:textId="6B8A9425" w:rsidR="007B7F65" w:rsidRPr="007B7F65" w:rsidRDefault="007B7F65" w:rsidP="007B7F65">
      <w:pPr>
        <w:pStyle w:val="Corps"/>
        <w:jc w:val="both"/>
        <w:rPr>
          <w:rFonts w:ascii="Garamond" w:hAnsi="Garamond" w:cs="Times New Roman"/>
          <w:sz w:val="22"/>
          <w:szCs w:val="22"/>
        </w:rPr>
      </w:pPr>
      <w:r w:rsidRPr="007B7F65">
        <w:rPr>
          <w:rFonts w:ascii="Garamond" w:hAnsi="Garamond" w:cs="Times New Roman"/>
          <w:sz w:val="22"/>
          <w:szCs w:val="22"/>
        </w:rPr>
        <w:t xml:space="preserve">La Société ne pourra être tenue responsable, ou considérée comme ayant failli à ses obligations prévues dans les présentes </w:t>
      </w:r>
      <w:r w:rsidR="00A14AD1">
        <w:rPr>
          <w:rStyle w:val="Numrodepage"/>
          <w:rFonts w:ascii="Garamond" w:hAnsi="Garamond" w:cs="Times New Roman"/>
          <w:color w:val="00000A"/>
          <w:sz w:val="22"/>
          <w:szCs w:val="22"/>
        </w:rPr>
        <w:t>CGU</w:t>
      </w:r>
      <w:r w:rsidRPr="007B7F65">
        <w:rPr>
          <w:rFonts w:ascii="Garamond" w:hAnsi="Garamond" w:cs="Times New Roman"/>
          <w:sz w:val="22"/>
          <w:szCs w:val="22"/>
        </w:rPr>
        <w:t>, pour une inexécution liée à un cas de force majeure tel que défini par la loi et la jurisprudence française, à la condition qu'elle le notifie à l'autre partie d'une part, et qu'elle fasse son possible pour minimiser le préjudice et exécuter au plus vite ses obligations après cessation du cas de force-majeure d'autre part.</w:t>
      </w:r>
    </w:p>
    <w:p w14:paraId="5CDD5ACB" w14:textId="394A56CE" w:rsidR="00B71375" w:rsidRPr="007B7F65" w:rsidRDefault="00B71375" w:rsidP="007C683E">
      <w:pPr>
        <w:pStyle w:val="Corps"/>
        <w:tabs>
          <w:tab w:val="left" w:pos="567"/>
          <w:tab w:val="left" w:pos="6045"/>
        </w:tabs>
        <w:jc w:val="both"/>
        <w:rPr>
          <w:rFonts w:ascii="Garamond" w:hAnsi="Garamond" w:cs="Times New Roman"/>
          <w:sz w:val="22"/>
          <w:szCs w:val="22"/>
        </w:rPr>
      </w:pPr>
    </w:p>
    <w:p w14:paraId="0DA36413" w14:textId="182E8ACA" w:rsidR="007C683E" w:rsidRDefault="007C683E" w:rsidP="007C683E">
      <w:pPr>
        <w:pStyle w:val="Corps"/>
        <w:tabs>
          <w:tab w:val="left" w:pos="6045"/>
        </w:tabs>
        <w:jc w:val="both"/>
        <w:rPr>
          <w:rFonts w:ascii="Garamond" w:hAnsi="Garamond" w:cs="Times New Roman"/>
          <w:sz w:val="22"/>
          <w:szCs w:val="22"/>
        </w:rPr>
      </w:pPr>
      <w:r w:rsidRPr="007B7F65">
        <w:rPr>
          <w:rFonts w:ascii="Garamond" w:hAnsi="Garamond" w:cs="Times New Roman"/>
          <w:sz w:val="22"/>
          <w:szCs w:val="22"/>
        </w:rPr>
        <w:t xml:space="preserve">Tout événement en dehors du contrôle de </w:t>
      </w:r>
      <w:r w:rsidR="00E42321" w:rsidRPr="007B7F65">
        <w:rPr>
          <w:rFonts w:ascii="Garamond" w:hAnsi="Garamond" w:cs="Times New Roman"/>
          <w:sz w:val="22"/>
          <w:szCs w:val="22"/>
        </w:rPr>
        <w:t>la Société</w:t>
      </w:r>
      <w:r w:rsidR="008A3563" w:rsidRPr="007B7F65">
        <w:rPr>
          <w:rFonts w:ascii="Garamond" w:hAnsi="Garamond" w:cs="Times New Roman"/>
          <w:sz w:val="22"/>
          <w:szCs w:val="22"/>
        </w:rPr>
        <w:t xml:space="preserve"> </w:t>
      </w:r>
      <w:r w:rsidRPr="007B7F65">
        <w:rPr>
          <w:rFonts w:ascii="Garamond" w:hAnsi="Garamond" w:cs="Times New Roman"/>
          <w:sz w:val="22"/>
          <w:szCs w:val="22"/>
        </w:rPr>
        <w:t xml:space="preserve">et contre lequel elle n'a pu raisonnablement se prémunir constitue un cas de force majeure et suspend à ce titre </w:t>
      </w:r>
      <w:r w:rsidR="007B7F65">
        <w:rPr>
          <w:rFonts w:ascii="Garamond" w:hAnsi="Garamond" w:cs="Times New Roman"/>
          <w:sz w:val="22"/>
          <w:szCs w:val="22"/>
        </w:rPr>
        <w:t>s</w:t>
      </w:r>
      <w:r w:rsidRPr="007B7F65">
        <w:rPr>
          <w:rFonts w:ascii="Garamond" w:hAnsi="Garamond" w:cs="Times New Roman"/>
          <w:sz w:val="22"/>
          <w:szCs w:val="22"/>
        </w:rPr>
        <w:t xml:space="preserve">es obligations, comme par exemple sans que cette liste soit limitative : une grève ou une panne technique (EDF, ERDF, des opérateurs de télécommunications, des fournisseurs d’accès Internet ou d’hébergement, etc.), un arrêt de fourniture d'énergie (telle que l'électricité), une défaillance du réseau de communication électronique dont dépend </w:t>
      </w:r>
      <w:r w:rsidR="00E42321" w:rsidRPr="007B7F65">
        <w:rPr>
          <w:rFonts w:ascii="Garamond" w:hAnsi="Garamond" w:cs="Times New Roman"/>
          <w:sz w:val="22"/>
          <w:szCs w:val="22"/>
        </w:rPr>
        <w:t>la Société</w:t>
      </w:r>
      <w:r w:rsidR="00485FBE" w:rsidRPr="007B7F65">
        <w:rPr>
          <w:rFonts w:ascii="Garamond" w:hAnsi="Garamond" w:cs="Times New Roman"/>
          <w:sz w:val="22"/>
          <w:szCs w:val="22"/>
        </w:rPr>
        <w:t xml:space="preserve"> </w:t>
      </w:r>
      <w:r w:rsidRPr="007B7F65">
        <w:rPr>
          <w:rFonts w:ascii="Garamond" w:hAnsi="Garamond" w:cs="Times New Roman"/>
          <w:sz w:val="22"/>
          <w:szCs w:val="22"/>
        </w:rPr>
        <w:t>et/ou des réseaux qui viendraient s'y substituer.</w:t>
      </w:r>
    </w:p>
    <w:p w14:paraId="23FD9F39" w14:textId="77777777" w:rsidR="009B710D" w:rsidRPr="007B7F65" w:rsidRDefault="009B710D" w:rsidP="007C683E">
      <w:pPr>
        <w:pStyle w:val="Corps"/>
        <w:jc w:val="both"/>
        <w:rPr>
          <w:rFonts w:ascii="Garamond" w:hAnsi="Garamond" w:cs="Times New Roman"/>
          <w:sz w:val="22"/>
          <w:szCs w:val="22"/>
        </w:rPr>
      </w:pPr>
    </w:p>
    <w:p w14:paraId="1627994D" w14:textId="511C0BF2" w:rsidR="007C683E" w:rsidRPr="007B7F65" w:rsidRDefault="007C683E" w:rsidP="007C683E">
      <w:pPr>
        <w:pStyle w:val="Corps"/>
        <w:tabs>
          <w:tab w:val="left" w:pos="5670"/>
          <w:tab w:val="left" w:pos="6135"/>
        </w:tabs>
        <w:jc w:val="both"/>
        <w:rPr>
          <w:rFonts w:ascii="Garamond" w:hAnsi="Garamond" w:cs="Times New Roman"/>
          <w:sz w:val="22"/>
          <w:szCs w:val="22"/>
        </w:rPr>
      </w:pPr>
      <w:r w:rsidRPr="007B7F65">
        <w:rPr>
          <w:rStyle w:val="Numrodepage"/>
          <w:rFonts w:ascii="Garamond" w:hAnsi="Garamond" w:cs="Times New Roman"/>
          <w:b/>
          <w:bCs/>
          <w:smallCaps/>
          <w:sz w:val="22"/>
          <w:szCs w:val="22"/>
          <w:u w:val="single"/>
        </w:rPr>
        <w:t xml:space="preserve">ARTICLE </w:t>
      </w:r>
      <w:r w:rsidR="00BA042D">
        <w:rPr>
          <w:rStyle w:val="Numrodepage"/>
          <w:rFonts w:ascii="Garamond" w:hAnsi="Garamond" w:cs="Times New Roman"/>
          <w:b/>
          <w:bCs/>
          <w:smallCaps/>
          <w:sz w:val="22"/>
          <w:szCs w:val="22"/>
          <w:u w:val="single"/>
        </w:rPr>
        <w:t>16</w:t>
      </w:r>
      <w:r w:rsidR="00B312DF" w:rsidRPr="007B7F65">
        <w:rPr>
          <w:rStyle w:val="Numrodepage"/>
          <w:rFonts w:ascii="Garamond" w:hAnsi="Garamond" w:cs="Times New Roman"/>
          <w:b/>
          <w:bCs/>
          <w:smallCaps/>
          <w:sz w:val="22"/>
          <w:szCs w:val="22"/>
          <w:u w:val="single"/>
        </w:rPr>
        <w:t xml:space="preserve"> </w:t>
      </w:r>
      <w:r w:rsidRPr="007B7F65">
        <w:rPr>
          <w:rStyle w:val="Numrodepage1"/>
          <w:rFonts w:ascii="Garamond" w:hAnsi="Garamond" w:cs="Times New Roman"/>
          <w:b/>
          <w:bCs/>
          <w:sz w:val="22"/>
          <w:szCs w:val="22"/>
          <w:u w:val="single"/>
        </w:rPr>
        <w:t xml:space="preserve">: </w:t>
      </w:r>
      <w:r w:rsidRPr="007B7F65">
        <w:rPr>
          <w:rStyle w:val="Numrodepage"/>
          <w:rFonts w:ascii="Garamond" w:hAnsi="Garamond" w:cs="Times New Roman"/>
          <w:b/>
          <w:bCs/>
          <w:smallCaps/>
          <w:sz w:val="22"/>
          <w:szCs w:val="22"/>
          <w:u w:val="single"/>
        </w:rPr>
        <w:t>NON RENONCIATION</w:t>
      </w:r>
    </w:p>
    <w:p w14:paraId="0830E5EF" w14:textId="77777777" w:rsidR="007C683E" w:rsidRPr="007B7F65" w:rsidRDefault="007C683E" w:rsidP="007C683E">
      <w:pPr>
        <w:pStyle w:val="Corps"/>
        <w:tabs>
          <w:tab w:val="left" w:pos="567"/>
          <w:tab w:val="left" w:pos="6045"/>
        </w:tabs>
        <w:jc w:val="both"/>
        <w:rPr>
          <w:rFonts w:ascii="Garamond" w:hAnsi="Garamond" w:cs="Times New Roman"/>
          <w:sz w:val="22"/>
          <w:szCs w:val="22"/>
        </w:rPr>
      </w:pPr>
    </w:p>
    <w:p w14:paraId="56F1B5D3" w14:textId="549686A0" w:rsidR="007C683E" w:rsidRPr="007B7F65" w:rsidRDefault="007C683E" w:rsidP="007C683E">
      <w:pPr>
        <w:pStyle w:val="Corps"/>
        <w:jc w:val="both"/>
        <w:rPr>
          <w:rFonts w:ascii="Garamond" w:hAnsi="Garamond" w:cs="Times New Roman"/>
          <w:sz w:val="22"/>
          <w:szCs w:val="22"/>
        </w:rPr>
      </w:pPr>
      <w:r w:rsidRPr="007B7F65">
        <w:rPr>
          <w:rFonts w:ascii="Garamond" w:hAnsi="Garamond" w:cs="Times New Roman"/>
          <w:sz w:val="22"/>
          <w:szCs w:val="22"/>
        </w:rPr>
        <w:t>Le fait que l'une des parties aux présentes</w:t>
      </w:r>
      <w:r w:rsidR="007B7F65">
        <w:rPr>
          <w:rFonts w:ascii="Garamond" w:hAnsi="Garamond" w:cs="Times New Roman"/>
          <w:sz w:val="22"/>
          <w:szCs w:val="22"/>
        </w:rPr>
        <w:t xml:space="preserve"> </w:t>
      </w:r>
      <w:r w:rsidR="00A14AD1">
        <w:rPr>
          <w:rStyle w:val="Numrodepage"/>
          <w:rFonts w:ascii="Garamond" w:hAnsi="Garamond" w:cs="Times New Roman"/>
          <w:color w:val="00000A"/>
          <w:sz w:val="22"/>
          <w:szCs w:val="22"/>
        </w:rPr>
        <w:t>CGU</w:t>
      </w:r>
      <w:r w:rsidR="007B7F65">
        <w:rPr>
          <w:rFonts w:ascii="Garamond" w:hAnsi="Garamond" w:cs="Times New Roman"/>
          <w:sz w:val="22"/>
          <w:szCs w:val="22"/>
        </w:rPr>
        <w:t xml:space="preserve"> </w:t>
      </w:r>
      <w:r w:rsidRPr="007B7F65">
        <w:rPr>
          <w:rFonts w:ascii="Garamond" w:hAnsi="Garamond" w:cs="Times New Roman"/>
          <w:sz w:val="22"/>
          <w:szCs w:val="22"/>
        </w:rPr>
        <w:t>n'ait pas exigé l'application d'une clause quelconque, que ce soit de façon permanente ou temporaire, ne pourra en aucun cas être considéré comme une renonciation aux droits de cette partie découlant de ladite clause</w:t>
      </w:r>
      <w:r w:rsidR="00B312DF" w:rsidRPr="007B7F65">
        <w:rPr>
          <w:rFonts w:ascii="Garamond" w:hAnsi="Garamond" w:cs="Times New Roman"/>
          <w:sz w:val="22"/>
          <w:szCs w:val="22"/>
        </w:rPr>
        <w:t xml:space="preserve">. </w:t>
      </w:r>
    </w:p>
    <w:p w14:paraId="7B8C61E3" w14:textId="77777777" w:rsidR="00927617" w:rsidRPr="007B7F65" w:rsidRDefault="00927617" w:rsidP="007C683E">
      <w:pPr>
        <w:pStyle w:val="Corps"/>
        <w:jc w:val="both"/>
        <w:rPr>
          <w:rFonts w:ascii="Garamond" w:hAnsi="Garamond" w:cs="Times New Roman"/>
          <w:sz w:val="22"/>
          <w:szCs w:val="22"/>
        </w:rPr>
      </w:pPr>
    </w:p>
    <w:p w14:paraId="55D5A491" w14:textId="03A610EC" w:rsidR="007C683E" w:rsidRPr="007B7F65" w:rsidRDefault="007C683E" w:rsidP="007C683E">
      <w:pPr>
        <w:pStyle w:val="Corps"/>
        <w:jc w:val="both"/>
        <w:rPr>
          <w:rFonts w:ascii="Garamond" w:hAnsi="Garamond" w:cs="Times New Roman"/>
          <w:sz w:val="22"/>
          <w:szCs w:val="22"/>
        </w:rPr>
      </w:pPr>
      <w:r w:rsidRPr="007B7F65">
        <w:rPr>
          <w:rFonts w:ascii="Garamond" w:hAnsi="Garamond" w:cs="Times New Roman"/>
          <w:b/>
          <w:bCs/>
          <w:sz w:val="22"/>
          <w:szCs w:val="22"/>
          <w:u w:val="single" w:color="000000"/>
        </w:rPr>
        <w:t xml:space="preserve">ARTICLE </w:t>
      </w:r>
      <w:r w:rsidR="00BA042D">
        <w:rPr>
          <w:rFonts w:ascii="Garamond" w:hAnsi="Garamond" w:cs="Times New Roman"/>
          <w:b/>
          <w:bCs/>
          <w:sz w:val="22"/>
          <w:szCs w:val="22"/>
          <w:u w:val="single" w:color="000000"/>
        </w:rPr>
        <w:t>17</w:t>
      </w:r>
      <w:r w:rsidRPr="007B7F65">
        <w:rPr>
          <w:rFonts w:ascii="Garamond" w:hAnsi="Garamond" w:cs="Times New Roman"/>
          <w:b/>
          <w:bCs/>
          <w:sz w:val="22"/>
          <w:szCs w:val="22"/>
          <w:u w:val="single" w:color="000000"/>
        </w:rPr>
        <w:t> : NULLITE</w:t>
      </w:r>
      <w:r w:rsidR="007B7F65">
        <w:rPr>
          <w:rFonts w:ascii="Garamond" w:hAnsi="Garamond" w:cs="Times New Roman"/>
          <w:b/>
          <w:bCs/>
          <w:sz w:val="22"/>
          <w:szCs w:val="22"/>
          <w:u w:val="single" w:color="000000"/>
        </w:rPr>
        <w:t xml:space="preserve"> PARTIELLE</w:t>
      </w:r>
    </w:p>
    <w:p w14:paraId="00171F87" w14:textId="77777777" w:rsidR="007C683E" w:rsidRPr="007B7F65" w:rsidRDefault="007C683E" w:rsidP="007C683E">
      <w:pPr>
        <w:pStyle w:val="Corps"/>
        <w:jc w:val="both"/>
        <w:rPr>
          <w:rFonts w:ascii="Garamond" w:hAnsi="Garamond" w:cs="Times New Roman"/>
          <w:sz w:val="22"/>
          <w:szCs w:val="22"/>
        </w:rPr>
      </w:pPr>
    </w:p>
    <w:p w14:paraId="0CEB842C" w14:textId="77777777" w:rsidR="007B7F65" w:rsidRPr="007B7F65" w:rsidRDefault="007B7F65" w:rsidP="007B7F65">
      <w:pPr>
        <w:pStyle w:val="Corps"/>
        <w:tabs>
          <w:tab w:val="left" w:pos="3093"/>
        </w:tabs>
        <w:jc w:val="both"/>
        <w:rPr>
          <w:rFonts w:ascii="Garamond" w:hAnsi="Garamond" w:cs="Times New Roman"/>
          <w:sz w:val="22"/>
          <w:szCs w:val="22"/>
        </w:rPr>
      </w:pPr>
      <w:r w:rsidRPr="007B7F65">
        <w:rPr>
          <w:rFonts w:ascii="Garamond" w:hAnsi="Garamond" w:cs="Times New Roman"/>
          <w:sz w:val="22"/>
          <w:szCs w:val="22"/>
        </w:rPr>
        <w:t>L'annulation éventuelle d'une ou plusieurs clauses de la présente convention ne saurait porter atteinte à ses autres stipulations qui continueront de produire leur plein et entier effet pour autant que l'économie générale de la convention puisse être sauvegardée.</w:t>
      </w:r>
    </w:p>
    <w:p w14:paraId="423A5258" w14:textId="77777777" w:rsidR="007B7F65" w:rsidRPr="007B7F65" w:rsidRDefault="007B7F65" w:rsidP="007B7F65">
      <w:pPr>
        <w:pStyle w:val="Corps"/>
        <w:tabs>
          <w:tab w:val="left" w:pos="3093"/>
        </w:tabs>
        <w:jc w:val="both"/>
        <w:rPr>
          <w:rFonts w:ascii="Garamond" w:hAnsi="Garamond" w:cs="Times New Roman"/>
          <w:sz w:val="22"/>
          <w:szCs w:val="22"/>
        </w:rPr>
      </w:pPr>
    </w:p>
    <w:p w14:paraId="5275C2F3" w14:textId="77777777" w:rsidR="007B7F65" w:rsidRPr="007B7F65" w:rsidRDefault="007B7F65" w:rsidP="007B7F65">
      <w:pPr>
        <w:pStyle w:val="Corps"/>
        <w:tabs>
          <w:tab w:val="left" w:pos="3093"/>
        </w:tabs>
        <w:jc w:val="both"/>
        <w:rPr>
          <w:rFonts w:ascii="Garamond" w:hAnsi="Garamond" w:cs="Times New Roman"/>
          <w:sz w:val="22"/>
          <w:szCs w:val="22"/>
        </w:rPr>
      </w:pPr>
      <w:r w:rsidRPr="007B7F65">
        <w:rPr>
          <w:rFonts w:ascii="Garamond" w:hAnsi="Garamond" w:cs="Times New Roman"/>
          <w:sz w:val="22"/>
          <w:szCs w:val="22"/>
        </w:rPr>
        <w:t>Au cas où l'exécution de l'une ou plusieurs des clauses de la présente convention serait rendue impossible du fait de son annulation, les Parties tenteront de se rapprocher afin d'établir une nouvelle clause dont l'esprit et la lettre seront aussi proches que possible de l'ancienne clause, les autres stipulations de la convention demeurant en vigueur.</w:t>
      </w:r>
    </w:p>
    <w:p w14:paraId="0AC4BAF9" w14:textId="77777777" w:rsidR="007B7F65" w:rsidRPr="007B7F65" w:rsidRDefault="007B7F65" w:rsidP="007B7F65">
      <w:pPr>
        <w:pStyle w:val="Corps"/>
        <w:tabs>
          <w:tab w:val="left" w:pos="3093"/>
        </w:tabs>
        <w:jc w:val="both"/>
        <w:rPr>
          <w:rFonts w:ascii="Garamond" w:hAnsi="Garamond" w:cs="Times New Roman"/>
          <w:sz w:val="22"/>
          <w:szCs w:val="22"/>
        </w:rPr>
      </w:pPr>
    </w:p>
    <w:p w14:paraId="50C139AB" w14:textId="77777777" w:rsidR="007B7F65" w:rsidRDefault="007B7F65" w:rsidP="007B7F65">
      <w:pPr>
        <w:pStyle w:val="Corps"/>
        <w:tabs>
          <w:tab w:val="left" w:pos="3093"/>
        </w:tabs>
        <w:jc w:val="both"/>
        <w:rPr>
          <w:rFonts w:ascii="Garamond" w:hAnsi="Garamond" w:cs="Times New Roman"/>
          <w:sz w:val="22"/>
          <w:szCs w:val="22"/>
        </w:rPr>
      </w:pPr>
      <w:r w:rsidRPr="007B7F65">
        <w:rPr>
          <w:rFonts w:ascii="Garamond" w:hAnsi="Garamond" w:cs="Times New Roman"/>
          <w:sz w:val="22"/>
          <w:szCs w:val="22"/>
        </w:rPr>
        <w:t>A défaut ou si l'économie générale de la convention s'avérait fondamentalement bouleversée, les Parties pourraient, d'un commun accord formalisé par écrit, constater l'annulation de la présente convention dans son intégralité.</w:t>
      </w:r>
    </w:p>
    <w:p w14:paraId="642EAF20" w14:textId="617E9905" w:rsidR="00B312DF" w:rsidRPr="007B7F65" w:rsidRDefault="00B312DF" w:rsidP="007B7F65">
      <w:pPr>
        <w:pStyle w:val="Corps"/>
        <w:tabs>
          <w:tab w:val="left" w:pos="3093"/>
        </w:tabs>
        <w:jc w:val="both"/>
        <w:rPr>
          <w:rFonts w:ascii="Garamond" w:hAnsi="Garamond" w:cs="Times New Roman"/>
          <w:sz w:val="22"/>
          <w:szCs w:val="22"/>
        </w:rPr>
      </w:pPr>
      <w:r w:rsidRPr="007B7F65">
        <w:rPr>
          <w:rFonts w:ascii="Garamond" w:hAnsi="Garamond" w:cs="Times New Roman"/>
          <w:sz w:val="22"/>
          <w:szCs w:val="22"/>
        </w:rPr>
        <w:tab/>
      </w:r>
    </w:p>
    <w:p w14:paraId="6E015921" w14:textId="56FEA03C" w:rsidR="00B312DF" w:rsidRPr="007B7F65" w:rsidRDefault="00B312DF" w:rsidP="00B312DF">
      <w:pPr>
        <w:jc w:val="both"/>
        <w:rPr>
          <w:rFonts w:ascii="Garamond" w:hAnsi="Garamond" w:cs="Times New Roman"/>
          <w:b/>
          <w:sz w:val="22"/>
          <w:szCs w:val="22"/>
        </w:rPr>
      </w:pPr>
      <w:r w:rsidRPr="007B7F65">
        <w:rPr>
          <w:rFonts w:ascii="Garamond" w:hAnsi="Garamond" w:cs="Times New Roman"/>
          <w:b/>
          <w:bCs/>
          <w:sz w:val="22"/>
          <w:szCs w:val="22"/>
          <w:u w:val="single"/>
        </w:rPr>
        <w:t xml:space="preserve">ARTICLE </w:t>
      </w:r>
      <w:r w:rsidR="00BA042D">
        <w:rPr>
          <w:rFonts w:ascii="Garamond" w:hAnsi="Garamond" w:cs="Times New Roman"/>
          <w:b/>
          <w:bCs/>
          <w:sz w:val="22"/>
          <w:szCs w:val="22"/>
          <w:u w:val="single"/>
        </w:rPr>
        <w:t>18</w:t>
      </w:r>
      <w:r w:rsidRPr="007B7F65">
        <w:rPr>
          <w:rFonts w:ascii="Garamond" w:hAnsi="Garamond" w:cs="Times New Roman"/>
          <w:b/>
          <w:bCs/>
          <w:sz w:val="22"/>
          <w:szCs w:val="22"/>
          <w:u w:val="single"/>
        </w:rPr>
        <w:t> : TITRES</w:t>
      </w:r>
    </w:p>
    <w:p w14:paraId="44C54684" w14:textId="77777777" w:rsidR="00B312DF" w:rsidRPr="007B7F65" w:rsidRDefault="00B312DF" w:rsidP="00B312DF">
      <w:pPr>
        <w:jc w:val="both"/>
        <w:rPr>
          <w:rFonts w:ascii="Garamond" w:hAnsi="Garamond" w:cs="Times New Roman"/>
          <w:b/>
          <w:sz w:val="22"/>
          <w:szCs w:val="22"/>
        </w:rPr>
      </w:pPr>
    </w:p>
    <w:p w14:paraId="5F2F15C9" w14:textId="77777777" w:rsidR="00B312DF" w:rsidRPr="007B7F65" w:rsidRDefault="00B312DF" w:rsidP="00B312DF">
      <w:pPr>
        <w:jc w:val="both"/>
        <w:rPr>
          <w:rFonts w:ascii="Garamond" w:hAnsi="Garamond" w:cs="Times New Roman"/>
          <w:sz w:val="22"/>
          <w:szCs w:val="22"/>
        </w:rPr>
      </w:pPr>
      <w:r w:rsidRPr="007B7F65">
        <w:rPr>
          <w:rFonts w:ascii="Garamond" w:hAnsi="Garamond" w:cs="Times New Roman"/>
          <w:sz w:val="22"/>
          <w:szCs w:val="22"/>
        </w:rPr>
        <w:t>En cas de difficulté d’interprétation entre le titre et le chapitre de l’un quelconque des articles et l’une quelconque des clauses, les titres seront réputés non-écrits.</w:t>
      </w:r>
    </w:p>
    <w:p w14:paraId="07DE0EA0" w14:textId="77777777" w:rsidR="009B09EB" w:rsidRPr="007B7F65" w:rsidRDefault="009B09EB" w:rsidP="00B312DF">
      <w:pPr>
        <w:pStyle w:val="Corps"/>
        <w:tabs>
          <w:tab w:val="left" w:pos="3093"/>
        </w:tabs>
        <w:jc w:val="both"/>
        <w:rPr>
          <w:rFonts w:ascii="Garamond" w:hAnsi="Garamond" w:cs="Times New Roman"/>
          <w:sz w:val="22"/>
          <w:szCs w:val="22"/>
        </w:rPr>
      </w:pPr>
    </w:p>
    <w:p w14:paraId="675DA915" w14:textId="4F22AADE" w:rsidR="007C683E" w:rsidRPr="007B7F65" w:rsidRDefault="007C683E" w:rsidP="007C683E">
      <w:pPr>
        <w:pStyle w:val="Corps"/>
        <w:tabs>
          <w:tab w:val="left" w:pos="5670"/>
          <w:tab w:val="left" w:pos="6135"/>
        </w:tabs>
        <w:jc w:val="both"/>
        <w:rPr>
          <w:rFonts w:ascii="Garamond" w:hAnsi="Garamond" w:cs="Times New Roman"/>
          <w:sz w:val="22"/>
          <w:szCs w:val="22"/>
        </w:rPr>
      </w:pPr>
      <w:r w:rsidRPr="007B7F65">
        <w:rPr>
          <w:rStyle w:val="Numrodepage"/>
          <w:rFonts w:ascii="Garamond" w:hAnsi="Garamond" w:cs="Times New Roman"/>
          <w:b/>
          <w:bCs/>
          <w:smallCaps/>
          <w:sz w:val="22"/>
          <w:szCs w:val="22"/>
          <w:u w:val="single"/>
        </w:rPr>
        <w:t xml:space="preserve">ARTICLE  </w:t>
      </w:r>
      <w:r w:rsidR="00AE4B83">
        <w:rPr>
          <w:rStyle w:val="Numrodepage"/>
          <w:rFonts w:ascii="Garamond" w:hAnsi="Garamond" w:cs="Times New Roman"/>
          <w:b/>
          <w:bCs/>
          <w:smallCaps/>
          <w:sz w:val="22"/>
          <w:szCs w:val="22"/>
          <w:u w:val="single"/>
        </w:rPr>
        <w:t>19</w:t>
      </w:r>
      <w:r w:rsidRPr="007B7F65">
        <w:rPr>
          <w:rStyle w:val="Numrodepage"/>
          <w:rFonts w:ascii="Garamond" w:hAnsi="Garamond" w:cs="Times New Roman"/>
          <w:b/>
          <w:bCs/>
          <w:smallCaps/>
          <w:sz w:val="22"/>
          <w:szCs w:val="22"/>
          <w:u w:val="single"/>
        </w:rPr>
        <w:t xml:space="preserve"> :  </w:t>
      </w:r>
      <w:r w:rsidR="00B312DF" w:rsidRPr="007B7F65">
        <w:rPr>
          <w:rFonts w:ascii="Garamond" w:hAnsi="Garamond" w:cs="Times New Roman"/>
          <w:b/>
          <w:bCs/>
          <w:sz w:val="22"/>
          <w:szCs w:val="22"/>
          <w:u w:val="single"/>
        </w:rPr>
        <w:t xml:space="preserve">DROIT APPLICABLE </w:t>
      </w:r>
    </w:p>
    <w:p w14:paraId="0F2C6C6A" w14:textId="77777777" w:rsidR="007C683E" w:rsidRPr="007B7F65" w:rsidRDefault="007C683E" w:rsidP="007C683E">
      <w:pPr>
        <w:pStyle w:val="Corps"/>
        <w:widowControl w:val="0"/>
        <w:jc w:val="both"/>
        <w:rPr>
          <w:rFonts w:ascii="Garamond" w:hAnsi="Garamond" w:cs="Times New Roman"/>
          <w:sz w:val="22"/>
          <w:szCs w:val="22"/>
        </w:rPr>
      </w:pPr>
    </w:p>
    <w:p w14:paraId="7BF98836" w14:textId="59CA9A35" w:rsidR="00683DD7" w:rsidRPr="007B7F65" w:rsidRDefault="00AE4B83" w:rsidP="00572330">
      <w:pPr>
        <w:jc w:val="both"/>
        <w:rPr>
          <w:rFonts w:ascii="Garamond" w:hAnsi="Garamond" w:cs="Times New Roman"/>
          <w:sz w:val="22"/>
          <w:szCs w:val="22"/>
        </w:rPr>
      </w:pPr>
      <w:r>
        <w:rPr>
          <w:rFonts w:ascii="Garamond" w:hAnsi="Garamond" w:cs="Times New Roman"/>
          <w:sz w:val="22"/>
          <w:szCs w:val="22"/>
        </w:rPr>
        <w:t>L</w:t>
      </w:r>
      <w:r>
        <w:rPr>
          <w:rFonts w:ascii="Garamond" w:hAnsi="Garamond" w:cs="Times New Roman"/>
          <w:sz w:val="22"/>
          <w:szCs w:val="22"/>
        </w:rPr>
        <w:t>es présentes CGU</w:t>
      </w:r>
      <w:r w:rsidRPr="007B7F65">
        <w:rPr>
          <w:rFonts w:ascii="Garamond" w:hAnsi="Garamond" w:cs="Times New Roman"/>
          <w:sz w:val="22"/>
          <w:szCs w:val="22"/>
        </w:rPr>
        <w:t xml:space="preserve"> </w:t>
      </w:r>
      <w:r w:rsidR="00572330" w:rsidRPr="007B7F65">
        <w:rPr>
          <w:rFonts w:ascii="Garamond" w:hAnsi="Garamond" w:cs="Times New Roman"/>
          <w:sz w:val="22"/>
          <w:szCs w:val="22"/>
        </w:rPr>
        <w:t xml:space="preserve">sont régies par la loi française. </w:t>
      </w:r>
    </w:p>
    <w:p w14:paraId="1AC4765A" w14:textId="77777777" w:rsidR="00683DD7" w:rsidRPr="007B7F65" w:rsidRDefault="00683DD7" w:rsidP="00572330">
      <w:pPr>
        <w:jc w:val="both"/>
        <w:rPr>
          <w:rFonts w:ascii="Garamond" w:hAnsi="Garamond" w:cs="Times New Roman"/>
          <w:sz w:val="22"/>
          <w:szCs w:val="22"/>
        </w:rPr>
      </w:pPr>
    </w:p>
    <w:p w14:paraId="09AE14F2" w14:textId="73E363B9" w:rsidR="00B80781" w:rsidRPr="007B7F65" w:rsidRDefault="00AE4B83" w:rsidP="00B80781">
      <w:pPr>
        <w:pStyle w:val="EFLnormal"/>
        <w:shd w:val="clear" w:color="auto" w:fill="FFFFFF"/>
        <w:tabs>
          <w:tab w:val="left" w:pos="426"/>
        </w:tabs>
        <w:spacing w:before="0" w:line="240" w:lineRule="auto"/>
        <w:rPr>
          <w:rFonts w:ascii="Garamond" w:hAnsi="Garamond"/>
          <w:bCs/>
        </w:rPr>
      </w:pPr>
      <w:r>
        <w:rPr>
          <w:rFonts w:ascii="Garamond" w:hAnsi="Garamond"/>
          <w:bCs/>
        </w:rPr>
        <w:t>Elles sont rédigées</w:t>
      </w:r>
      <w:r w:rsidR="00B80781" w:rsidRPr="007B7F65">
        <w:rPr>
          <w:rFonts w:ascii="Garamond" w:hAnsi="Garamond"/>
          <w:bCs/>
        </w:rPr>
        <w:t xml:space="preserve"> en langue française. Dans le cas où il serait traduit en une ou plusieurs langues, seul le texte français ferait foi en cas de litige.</w:t>
      </w:r>
    </w:p>
    <w:p w14:paraId="4196019C" w14:textId="77777777" w:rsidR="00572330" w:rsidRPr="007B7F65" w:rsidRDefault="00572330" w:rsidP="00572330">
      <w:pPr>
        <w:jc w:val="both"/>
        <w:rPr>
          <w:rFonts w:ascii="Garamond" w:hAnsi="Garamond" w:cs="Times New Roman"/>
          <w:sz w:val="22"/>
          <w:szCs w:val="22"/>
        </w:rPr>
      </w:pPr>
    </w:p>
    <w:p w14:paraId="16A643E4" w14:textId="66554751" w:rsidR="00683DD7" w:rsidRPr="007B7F65" w:rsidRDefault="00683DD7" w:rsidP="00683DD7">
      <w:pPr>
        <w:pStyle w:val="Corps"/>
        <w:tabs>
          <w:tab w:val="left" w:pos="5670"/>
          <w:tab w:val="left" w:pos="6135"/>
        </w:tabs>
        <w:jc w:val="both"/>
        <w:rPr>
          <w:rFonts w:ascii="Garamond" w:hAnsi="Garamond" w:cs="Times New Roman"/>
          <w:sz w:val="22"/>
          <w:szCs w:val="22"/>
        </w:rPr>
      </w:pPr>
      <w:r w:rsidRPr="007B7F65">
        <w:rPr>
          <w:rStyle w:val="Numrodepage"/>
          <w:rFonts w:ascii="Garamond" w:hAnsi="Garamond" w:cs="Times New Roman"/>
          <w:b/>
          <w:bCs/>
          <w:smallCaps/>
          <w:sz w:val="22"/>
          <w:szCs w:val="22"/>
          <w:u w:val="single"/>
        </w:rPr>
        <w:t>ARTICLE  2</w:t>
      </w:r>
      <w:r w:rsidR="00AE4B83">
        <w:rPr>
          <w:rStyle w:val="Numrodepage"/>
          <w:rFonts w:ascii="Garamond" w:hAnsi="Garamond" w:cs="Times New Roman"/>
          <w:b/>
          <w:bCs/>
          <w:smallCaps/>
          <w:sz w:val="22"/>
          <w:szCs w:val="22"/>
          <w:u w:val="single"/>
        </w:rPr>
        <w:t>0</w:t>
      </w:r>
      <w:r w:rsidRPr="007B7F65">
        <w:rPr>
          <w:rStyle w:val="Numrodepage"/>
          <w:rFonts w:ascii="Garamond" w:hAnsi="Garamond" w:cs="Times New Roman"/>
          <w:b/>
          <w:bCs/>
          <w:smallCaps/>
          <w:sz w:val="22"/>
          <w:szCs w:val="22"/>
          <w:u w:val="single"/>
        </w:rPr>
        <w:t xml:space="preserve"> :  </w:t>
      </w:r>
      <w:r w:rsidRPr="007B7F65">
        <w:rPr>
          <w:rFonts w:ascii="Garamond" w:hAnsi="Garamond" w:cs="Times New Roman"/>
          <w:b/>
          <w:bCs/>
          <w:sz w:val="22"/>
          <w:szCs w:val="22"/>
          <w:u w:val="single"/>
        </w:rPr>
        <w:t>REGLEMENT DES LITIGES</w:t>
      </w:r>
    </w:p>
    <w:p w14:paraId="0AC730C2" w14:textId="77777777" w:rsidR="00683DD7" w:rsidRPr="007B7F65" w:rsidRDefault="00683DD7" w:rsidP="00572330">
      <w:pPr>
        <w:jc w:val="both"/>
        <w:rPr>
          <w:rFonts w:ascii="Garamond" w:hAnsi="Garamond" w:cs="Times New Roman"/>
          <w:sz w:val="22"/>
          <w:szCs w:val="22"/>
        </w:rPr>
      </w:pPr>
    </w:p>
    <w:p w14:paraId="0A130CDD" w14:textId="03A0333C" w:rsidR="00802AF6" w:rsidRPr="007B7F65" w:rsidRDefault="00572330" w:rsidP="00572330">
      <w:pPr>
        <w:jc w:val="both"/>
        <w:rPr>
          <w:rFonts w:ascii="Garamond" w:hAnsi="Garamond" w:cs="Times New Roman"/>
          <w:sz w:val="22"/>
          <w:szCs w:val="22"/>
        </w:rPr>
      </w:pPr>
      <w:r w:rsidRPr="007B7F65">
        <w:rPr>
          <w:rFonts w:ascii="Garamond" w:hAnsi="Garamond" w:cs="Times New Roman"/>
          <w:sz w:val="22"/>
          <w:szCs w:val="22"/>
        </w:rPr>
        <w:t xml:space="preserve">En cas de litige susceptible de survenir à l’occasion de l’interprétation et/ou de l’exécution des présentes ou en relation avec </w:t>
      </w:r>
      <w:r w:rsidR="00AE4B83">
        <w:rPr>
          <w:rFonts w:ascii="Garamond" w:hAnsi="Garamond" w:cs="Times New Roman"/>
          <w:sz w:val="22"/>
          <w:szCs w:val="22"/>
        </w:rPr>
        <w:t>les présentes CGU</w:t>
      </w:r>
      <w:r w:rsidRPr="007B7F65">
        <w:rPr>
          <w:rFonts w:ascii="Garamond" w:hAnsi="Garamond" w:cs="Times New Roman"/>
          <w:sz w:val="22"/>
          <w:szCs w:val="22"/>
        </w:rPr>
        <w:t xml:space="preserve">, les parties s’engagent à faire tous leurs efforts pour résoudre de façon amiable tous les litiges auxquels </w:t>
      </w:r>
      <w:r w:rsidR="00AE4B83">
        <w:rPr>
          <w:rFonts w:ascii="Garamond" w:hAnsi="Garamond" w:cs="Times New Roman"/>
          <w:sz w:val="22"/>
          <w:szCs w:val="22"/>
        </w:rPr>
        <w:t>les présentes CGU</w:t>
      </w:r>
      <w:r w:rsidR="00AE4B83" w:rsidRPr="007B7F65">
        <w:rPr>
          <w:rFonts w:ascii="Garamond" w:hAnsi="Garamond" w:cs="Times New Roman"/>
          <w:sz w:val="22"/>
          <w:szCs w:val="22"/>
        </w:rPr>
        <w:t xml:space="preserve"> </w:t>
      </w:r>
      <w:r w:rsidRPr="007B7F65">
        <w:rPr>
          <w:rFonts w:ascii="Garamond" w:hAnsi="Garamond" w:cs="Times New Roman"/>
          <w:sz w:val="22"/>
          <w:szCs w:val="22"/>
        </w:rPr>
        <w:t>peu</w:t>
      </w:r>
      <w:r w:rsidR="00AE4B83">
        <w:rPr>
          <w:rFonts w:ascii="Garamond" w:hAnsi="Garamond" w:cs="Times New Roman"/>
          <w:sz w:val="22"/>
          <w:szCs w:val="22"/>
        </w:rPr>
        <w:t>ven</w:t>
      </w:r>
      <w:r w:rsidRPr="007B7F65">
        <w:rPr>
          <w:rFonts w:ascii="Garamond" w:hAnsi="Garamond" w:cs="Times New Roman"/>
          <w:sz w:val="22"/>
          <w:szCs w:val="22"/>
        </w:rPr>
        <w:t>t donner lieu.</w:t>
      </w:r>
      <w:r w:rsidR="00802AF6" w:rsidRPr="007B7F65">
        <w:rPr>
          <w:rFonts w:ascii="Garamond" w:hAnsi="Garamond" w:cs="Times New Roman"/>
          <w:sz w:val="22"/>
          <w:szCs w:val="22"/>
        </w:rPr>
        <w:t xml:space="preserve"> </w:t>
      </w:r>
    </w:p>
    <w:p w14:paraId="56E8D696" w14:textId="77777777" w:rsidR="00572330" w:rsidRPr="007B7F65" w:rsidRDefault="00572330" w:rsidP="00572330">
      <w:pPr>
        <w:jc w:val="both"/>
        <w:rPr>
          <w:rFonts w:ascii="Garamond" w:hAnsi="Garamond" w:cs="Times New Roman"/>
          <w:sz w:val="22"/>
          <w:szCs w:val="22"/>
        </w:rPr>
      </w:pPr>
    </w:p>
    <w:p w14:paraId="552052A8" w14:textId="77777777" w:rsidR="007B7F65" w:rsidRPr="007B7F65" w:rsidRDefault="007B7F65" w:rsidP="007B7F65">
      <w:pPr>
        <w:pStyle w:val="EFLnormal"/>
        <w:shd w:val="clear" w:color="auto" w:fill="FFFFFF"/>
        <w:tabs>
          <w:tab w:val="left" w:pos="426"/>
        </w:tabs>
        <w:spacing w:before="0" w:line="240" w:lineRule="auto"/>
        <w:rPr>
          <w:rFonts w:ascii="Garamond" w:hAnsi="Garamond"/>
          <w:bCs/>
        </w:rPr>
      </w:pPr>
      <w:r w:rsidRPr="007B7F65">
        <w:rPr>
          <w:rFonts w:ascii="Garamond" w:hAnsi="Garamond"/>
          <w:bCs/>
        </w:rPr>
        <w:t xml:space="preserve">TOUTEFOIS, SI AU TERME D'UN DELAI DE TRENTE (30) JOURS, LES PARTIES N'ARRIVAIENT PAS A SE METTRE D'ACCORD, LE LITIGE SERAIT ALORS SOUMIS A LA COMPETENCE JURIDICTIONNELLE EXCLUSIVE DES TRIBUNAUX DU RESSORT DU SIEGE SOCIAL DE </w:t>
      </w:r>
      <w:r w:rsidRPr="007B7F65">
        <w:rPr>
          <w:rFonts w:ascii="Garamond" w:hAnsi="Garamond"/>
        </w:rPr>
        <w:t>LA SOCIETE</w:t>
      </w:r>
      <w:r w:rsidRPr="007B7F65">
        <w:rPr>
          <w:rFonts w:ascii="Garamond" w:hAnsi="Garamond"/>
          <w:bCs/>
        </w:rPr>
        <w:t>.</w:t>
      </w:r>
    </w:p>
    <w:p w14:paraId="059651A1" w14:textId="77777777" w:rsidR="00572330" w:rsidRPr="007B7F65" w:rsidRDefault="00572330" w:rsidP="00572330">
      <w:pPr>
        <w:jc w:val="both"/>
        <w:rPr>
          <w:rFonts w:ascii="Garamond" w:hAnsi="Garamond" w:cs="Times New Roman"/>
          <w:sz w:val="22"/>
          <w:szCs w:val="22"/>
        </w:rPr>
      </w:pPr>
    </w:p>
    <w:p w14:paraId="72C633B3" w14:textId="77777777" w:rsidR="00572330" w:rsidRPr="007B7F65" w:rsidRDefault="00572330" w:rsidP="00572330">
      <w:pPr>
        <w:jc w:val="both"/>
        <w:rPr>
          <w:rFonts w:ascii="Garamond" w:hAnsi="Garamond" w:cs="Times New Roman"/>
          <w:sz w:val="22"/>
          <w:szCs w:val="22"/>
        </w:rPr>
      </w:pPr>
      <w:r w:rsidRPr="007B7F65">
        <w:rPr>
          <w:rFonts w:ascii="Garamond" w:hAnsi="Garamond" w:cs="Times New Roman"/>
          <w:sz w:val="22"/>
          <w:szCs w:val="22"/>
        </w:rPr>
        <w:t>Au cas où une quelconque partie du présent article serait jugée inopposable, les stipulations restantes du présent article continueront de produire tous leurs effets et seront interprétées et appliquées comme si la partie jugée inopposable ne figurait pas dans les présentes.</w:t>
      </w:r>
    </w:p>
    <w:p w14:paraId="1D004985" w14:textId="53009844" w:rsidR="00235356" w:rsidRPr="008D5FEA" w:rsidRDefault="00235356" w:rsidP="008D5FEA">
      <w:pPr>
        <w:jc w:val="center"/>
        <w:rPr>
          <w:rFonts w:ascii="Garamond" w:hAnsi="Garamond" w:cs="Times New Roman"/>
          <w:b/>
          <w:bCs/>
          <w:sz w:val="22"/>
          <w:szCs w:val="22"/>
          <w:u w:val="single"/>
        </w:rPr>
      </w:pPr>
    </w:p>
    <w:sectPr w:rsidR="00235356" w:rsidRPr="008D5FEA" w:rsidSect="0017026F">
      <w:headerReference w:type="default" r:id="rId12"/>
      <w:footerReference w:type="even" r:id="rId13"/>
      <w:footerReference w:type="default" r:id="rId14"/>
      <w:pgSz w:w="11906" w:h="16838"/>
      <w:pgMar w:top="1417" w:right="1417" w:bottom="1417" w:left="1417"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mma HANOUN" w:date="2024-01-30T17:13:00Z" w:initials="EH">
    <w:p w14:paraId="52F705DA" w14:textId="77777777" w:rsidR="003E1123" w:rsidRDefault="003E1123" w:rsidP="003E1123">
      <w:pPr>
        <w:pStyle w:val="Commentaire"/>
      </w:pPr>
      <w:r>
        <w:rPr>
          <w:rStyle w:val="Marquedecommentaire"/>
        </w:rPr>
        <w:annotationRef/>
      </w:r>
      <w:r>
        <w:t>A confirmer</w:t>
      </w:r>
    </w:p>
  </w:comment>
  <w:comment w:id="2" w:author="Emma HANOUN" w:date="2024-01-30T17:26:00Z" w:initials="EH">
    <w:p w14:paraId="52762CD6" w14:textId="77777777" w:rsidR="00453777" w:rsidRDefault="00453777" w:rsidP="00453777">
      <w:pPr>
        <w:pStyle w:val="Commentaire"/>
      </w:pPr>
      <w:r>
        <w:rPr>
          <w:rStyle w:val="Marquedecommentaire"/>
        </w:rPr>
        <w:annotationRef/>
      </w:r>
      <w:r>
        <w:t>A confirmer</w:t>
      </w:r>
    </w:p>
  </w:comment>
  <w:comment w:id="3" w:author="Emma HANOUN" w:date="2024-01-30T19:34:00Z" w:initials="EH">
    <w:p w14:paraId="1F60F88D" w14:textId="0D0938D6" w:rsidR="00C56C1B" w:rsidRDefault="00C56C1B" w:rsidP="00C56C1B">
      <w:pPr>
        <w:pStyle w:val="Commentaire"/>
      </w:pPr>
      <w:r>
        <w:rPr>
          <w:rStyle w:val="Marquedecommentaire"/>
        </w:rPr>
        <w:annotationRef/>
      </w:r>
      <w:r>
        <w:t>A discuter - à réaliser notamment dans le cadre de la mise en œuvre de la conformité RGPD.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F705DA" w15:done="0"/>
  <w15:commentEx w15:paraId="52762CD6" w15:done="0"/>
  <w15:commentEx w15:paraId="1F60F8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F5BCE29" w16cex:dateUtc="2024-01-30T16:13:00Z"/>
  <w16cex:commentExtensible w16cex:durableId="648DD8AE" w16cex:dateUtc="2024-01-30T16:26:00Z"/>
  <w16cex:commentExtensible w16cex:durableId="49D96BFE" w16cex:dateUtc="2024-01-30T18: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F705DA" w16cid:durableId="5F5BCE29"/>
  <w16cid:commentId w16cid:paraId="52762CD6" w16cid:durableId="648DD8AE"/>
  <w16cid:commentId w16cid:paraId="1F60F88D" w16cid:durableId="49D96B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7A9CE" w14:textId="77777777" w:rsidR="0017026F" w:rsidRDefault="0017026F" w:rsidP="00927617">
      <w:r>
        <w:separator/>
      </w:r>
    </w:p>
  </w:endnote>
  <w:endnote w:type="continuationSeparator" w:id="0">
    <w:p w14:paraId="40F69109" w14:textId="77777777" w:rsidR="0017026F" w:rsidRDefault="0017026F" w:rsidP="00927617">
      <w:r>
        <w:continuationSeparator/>
      </w:r>
    </w:p>
  </w:endnote>
  <w:endnote w:type="continuationNotice" w:id="1">
    <w:p w14:paraId="416566E4" w14:textId="77777777" w:rsidR="0017026F" w:rsidRDefault="001702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variable"/>
  </w:font>
  <w:font w:name="Garamond">
    <w:altName w:val="Garamond"/>
    <w:panose1 w:val="020204040303010108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226218071"/>
      <w:docPartObj>
        <w:docPartGallery w:val="Page Numbers (Bottom of Page)"/>
        <w:docPartUnique/>
      </w:docPartObj>
    </w:sdtPr>
    <w:sdtContent>
      <w:p w14:paraId="46A4FCD8" w14:textId="7CE43FEA" w:rsidR="00513A56" w:rsidRDefault="00513A56" w:rsidP="00513A56">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56990015" w14:textId="77777777" w:rsidR="00513A56" w:rsidRDefault="00513A56" w:rsidP="00927617">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373120269"/>
      <w:docPartObj>
        <w:docPartGallery w:val="Page Numbers (Bottom of Page)"/>
        <w:docPartUnique/>
      </w:docPartObj>
    </w:sdtPr>
    <w:sdtContent>
      <w:p w14:paraId="4476D625" w14:textId="7FD7CA93" w:rsidR="00513A56" w:rsidRDefault="00513A56" w:rsidP="00513A56">
        <w:pPr>
          <w:pStyle w:val="Pieddepage"/>
          <w:framePr w:wrap="none" w:vAnchor="text" w:hAnchor="margin" w:xAlign="right" w:y="1"/>
          <w:rPr>
            <w:rStyle w:val="Numrodepage"/>
          </w:rPr>
        </w:pPr>
        <w:r w:rsidRPr="00927617">
          <w:rPr>
            <w:rStyle w:val="Numrodepage"/>
            <w:rFonts w:ascii="Times New Roman" w:hAnsi="Times New Roman" w:cs="Times New Roman"/>
          </w:rPr>
          <w:fldChar w:fldCharType="begin"/>
        </w:r>
        <w:r w:rsidRPr="00927617">
          <w:rPr>
            <w:rStyle w:val="Numrodepage"/>
            <w:rFonts w:ascii="Times New Roman" w:hAnsi="Times New Roman" w:cs="Times New Roman"/>
          </w:rPr>
          <w:instrText xml:space="preserve"> PAGE </w:instrText>
        </w:r>
        <w:r w:rsidRPr="00927617">
          <w:rPr>
            <w:rStyle w:val="Numrodepage"/>
            <w:rFonts w:ascii="Times New Roman" w:hAnsi="Times New Roman" w:cs="Times New Roman"/>
          </w:rPr>
          <w:fldChar w:fldCharType="separate"/>
        </w:r>
        <w:r w:rsidRPr="00927617">
          <w:rPr>
            <w:rStyle w:val="Numrodepage"/>
            <w:rFonts w:ascii="Times New Roman" w:hAnsi="Times New Roman" w:cs="Times New Roman"/>
            <w:noProof/>
          </w:rPr>
          <w:t>1</w:t>
        </w:r>
        <w:r w:rsidRPr="00927617">
          <w:rPr>
            <w:rStyle w:val="Numrodepage"/>
            <w:rFonts w:ascii="Times New Roman" w:hAnsi="Times New Roman" w:cs="Times New Roman"/>
          </w:rPr>
          <w:fldChar w:fldCharType="end"/>
        </w:r>
      </w:p>
    </w:sdtContent>
  </w:sdt>
  <w:p w14:paraId="15499F74" w14:textId="77777777" w:rsidR="00513A56" w:rsidRDefault="00513A56" w:rsidP="00927617">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3761B" w14:textId="77777777" w:rsidR="0017026F" w:rsidRDefault="0017026F" w:rsidP="00927617">
      <w:r>
        <w:separator/>
      </w:r>
    </w:p>
  </w:footnote>
  <w:footnote w:type="continuationSeparator" w:id="0">
    <w:p w14:paraId="70F3F5F6" w14:textId="77777777" w:rsidR="0017026F" w:rsidRDefault="0017026F" w:rsidP="00927617">
      <w:r>
        <w:continuationSeparator/>
      </w:r>
    </w:p>
  </w:footnote>
  <w:footnote w:type="continuationNotice" w:id="1">
    <w:p w14:paraId="798E77F4" w14:textId="77777777" w:rsidR="0017026F" w:rsidRDefault="001702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B64A4" w14:textId="48956940" w:rsidR="002A777A" w:rsidRDefault="002A777A">
    <w:pPr>
      <w:pStyle w:val="En-tte"/>
    </w:pPr>
    <w:r>
      <w:rPr>
        <w:noProof/>
      </w:rPr>
      <w:drawing>
        <wp:anchor distT="0" distB="0" distL="114300" distR="114300" simplePos="0" relativeHeight="251658240" behindDoc="1" locked="0" layoutInCell="1" allowOverlap="1" wp14:anchorId="471410DA" wp14:editId="77611A82">
          <wp:simplePos x="0" y="0"/>
          <wp:positionH relativeFrom="margin">
            <wp:posOffset>-653143</wp:posOffset>
          </wp:positionH>
          <wp:positionV relativeFrom="page">
            <wp:align>top</wp:align>
          </wp:positionV>
          <wp:extent cx="1645285" cy="925195"/>
          <wp:effectExtent l="0" t="0" r="0" b="8255"/>
          <wp:wrapNone/>
          <wp:docPr id="810072293" name="Image 1" descr="Checkmyguest lance son offre bail mobilité et renforce sa position dans la  location moyen-terme - TendanceHotelle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myguest lance son offre bail mobilité et renforce sa position dans la  location moyen-terme - TendanceHoteller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9859" cy="927701"/>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333283"/>
    <w:multiLevelType w:val="multilevel"/>
    <w:tmpl w:val="0D4C6C56"/>
    <w:styleLink w:val="WWNum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29256C6"/>
    <w:multiLevelType w:val="hybridMultilevel"/>
    <w:tmpl w:val="B3E87978"/>
    <w:lvl w:ilvl="0" w:tplc="A47A7916">
      <w:start w:val="9"/>
      <w:numFmt w:val="bullet"/>
      <w:lvlText w:val="-"/>
      <w:lvlJc w:val="left"/>
      <w:pPr>
        <w:ind w:left="720" w:hanging="360"/>
      </w:pPr>
      <w:rPr>
        <w:rFonts w:ascii="Garamond" w:eastAsiaTheme="minorEastAsia" w:hAnsi="Garamond"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6BC106D"/>
    <w:multiLevelType w:val="multilevel"/>
    <w:tmpl w:val="9666566C"/>
    <w:styleLink w:val="WWNum7"/>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8845CE0"/>
    <w:multiLevelType w:val="multilevel"/>
    <w:tmpl w:val="7D6C2B4C"/>
    <w:styleLink w:val="WWNum2"/>
    <w:lvl w:ilvl="0">
      <w:numFmt w:val="bullet"/>
      <w:lvlText w:val="-"/>
      <w:lvlJc w:val="left"/>
      <w:pPr>
        <w:ind w:left="709" w:hanging="709"/>
      </w:pPr>
      <w:rPr>
        <w:rFonts w:ascii="Arial Narrow" w:hAnsi="Arial Narrow"/>
        <w:sz w:val="20"/>
      </w:rPr>
    </w:lvl>
    <w:lvl w:ilvl="1">
      <w:numFmt w:val="bullet"/>
      <w:lvlText w:val="o"/>
      <w:lvlJc w:val="left"/>
      <w:pPr>
        <w:ind w:left="720" w:hanging="698"/>
      </w:pPr>
      <w:rPr>
        <w:rFonts w:ascii="Arial Narrow" w:hAnsi="Arial Narrow"/>
        <w:sz w:val="20"/>
      </w:rPr>
    </w:lvl>
    <w:lvl w:ilvl="2">
      <w:numFmt w:val="bullet"/>
      <w:lvlText w:val="▪"/>
      <w:lvlJc w:val="left"/>
      <w:pPr>
        <w:ind w:left="1440" w:hanging="687"/>
      </w:pPr>
      <w:rPr>
        <w:rFonts w:ascii="Arial Narrow" w:hAnsi="Arial Narrow"/>
        <w:sz w:val="20"/>
      </w:rPr>
    </w:lvl>
    <w:lvl w:ilvl="3">
      <w:numFmt w:val="bullet"/>
      <w:lvlText w:val="•"/>
      <w:lvlJc w:val="left"/>
      <w:pPr>
        <w:ind w:left="2160" w:hanging="676"/>
      </w:pPr>
      <w:rPr>
        <w:rFonts w:ascii="Arial Narrow" w:hAnsi="Arial Narrow"/>
        <w:sz w:val="20"/>
      </w:rPr>
    </w:lvl>
    <w:lvl w:ilvl="4">
      <w:numFmt w:val="bullet"/>
      <w:lvlText w:val="o"/>
      <w:lvlJc w:val="left"/>
      <w:pPr>
        <w:ind w:left="2880" w:hanging="665"/>
      </w:pPr>
      <w:rPr>
        <w:rFonts w:ascii="Arial Narrow" w:hAnsi="Arial Narrow"/>
        <w:sz w:val="20"/>
      </w:rPr>
    </w:lvl>
    <w:lvl w:ilvl="5">
      <w:numFmt w:val="bullet"/>
      <w:lvlText w:val="▪"/>
      <w:lvlJc w:val="left"/>
      <w:pPr>
        <w:ind w:left="3600" w:hanging="654"/>
      </w:pPr>
      <w:rPr>
        <w:rFonts w:ascii="Arial Narrow" w:hAnsi="Arial Narrow"/>
        <w:sz w:val="20"/>
      </w:rPr>
    </w:lvl>
    <w:lvl w:ilvl="6">
      <w:numFmt w:val="bullet"/>
      <w:lvlText w:val="•"/>
      <w:lvlJc w:val="left"/>
      <w:pPr>
        <w:ind w:left="4320" w:hanging="643"/>
      </w:pPr>
      <w:rPr>
        <w:rFonts w:ascii="Arial Narrow" w:hAnsi="Arial Narrow"/>
        <w:sz w:val="20"/>
      </w:rPr>
    </w:lvl>
    <w:lvl w:ilvl="7">
      <w:numFmt w:val="bullet"/>
      <w:lvlText w:val="o"/>
      <w:lvlJc w:val="left"/>
      <w:pPr>
        <w:ind w:left="5040" w:hanging="632"/>
      </w:pPr>
      <w:rPr>
        <w:rFonts w:ascii="Arial Narrow" w:hAnsi="Arial Narrow"/>
        <w:sz w:val="20"/>
      </w:rPr>
    </w:lvl>
    <w:lvl w:ilvl="8">
      <w:numFmt w:val="bullet"/>
      <w:lvlText w:val="▪"/>
      <w:lvlJc w:val="left"/>
      <w:pPr>
        <w:ind w:left="5760" w:hanging="621"/>
      </w:pPr>
      <w:rPr>
        <w:rFonts w:ascii="Arial Narrow" w:hAnsi="Arial Narrow"/>
        <w:sz w:val="20"/>
      </w:rPr>
    </w:lvl>
  </w:abstractNum>
  <w:abstractNum w:abstractNumId="6" w15:restartNumberingAfterBreak="0">
    <w:nsid w:val="0E561B55"/>
    <w:multiLevelType w:val="hybridMultilevel"/>
    <w:tmpl w:val="B2EA5C66"/>
    <w:lvl w:ilvl="0" w:tplc="B226C9E4">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02E6532"/>
    <w:multiLevelType w:val="multilevel"/>
    <w:tmpl w:val="F72C0DD2"/>
    <w:styleLink w:val="WWNum1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13CC3372"/>
    <w:multiLevelType w:val="multilevel"/>
    <w:tmpl w:val="A9F8319C"/>
    <w:styleLink w:val="WWNum5"/>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15CB39C4"/>
    <w:multiLevelType w:val="hybridMultilevel"/>
    <w:tmpl w:val="A7D2C3A6"/>
    <w:lvl w:ilvl="0" w:tplc="66AE7C96">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6184981"/>
    <w:multiLevelType w:val="multilevel"/>
    <w:tmpl w:val="501CD198"/>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17391BCB"/>
    <w:multiLevelType w:val="hybridMultilevel"/>
    <w:tmpl w:val="D6AC1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C692311"/>
    <w:multiLevelType w:val="hybridMultilevel"/>
    <w:tmpl w:val="2A52F3F8"/>
    <w:lvl w:ilvl="0" w:tplc="6C86C0A6">
      <w:start w:val="18"/>
      <w:numFmt w:val="bullet"/>
      <w:lvlText w:val="-"/>
      <w:lvlJc w:val="left"/>
      <w:pPr>
        <w:ind w:left="720" w:hanging="360"/>
      </w:pPr>
      <w:rPr>
        <w:rFonts w:ascii="Garamond" w:eastAsia="Arial Unicode MS" w:hAnsi="Garamond"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E027CBE"/>
    <w:multiLevelType w:val="hybridMultilevel"/>
    <w:tmpl w:val="D6480894"/>
    <w:lvl w:ilvl="0" w:tplc="B226C9E4">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F344904"/>
    <w:multiLevelType w:val="hybridMultilevel"/>
    <w:tmpl w:val="93BCFB6C"/>
    <w:lvl w:ilvl="0" w:tplc="4644182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FD32C60"/>
    <w:multiLevelType w:val="hybridMultilevel"/>
    <w:tmpl w:val="6C0A2C82"/>
    <w:lvl w:ilvl="0" w:tplc="046C05B6">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B8955C5"/>
    <w:multiLevelType w:val="hybridMultilevel"/>
    <w:tmpl w:val="417E05C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C5571AF"/>
    <w:multiLevelType w:val="multilevel"/>
    <w:tmpl w:val="15FA5540"/>
    <w:styleLink w:val="WWNum3"/>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33520C7C"/>
    <w:multiLevelType w:val="hybridMultilevel"/>
    <w:tmpl w:val="36C6D33C"/>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6D707C3"/>
    <w:multiLevelType w:val="hybridMultilevel"/>
    <w:tmpl w:val="0A246826"/>
    <w:lvl w:ilvl="0" w:tplc="B226C9E4">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7985369"/>
    <w:multiLevelType w:val="hybridMultilevel"/>
    <w:tmpl w:val="2E9222B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80829E9"/>
    <w:multiLevelType w:val="multilevel"/>
    <w:tmpl w:val="2A627B2E"/>
    <w:styleLink w:val="WWNum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2" w15:restartNumberingAfterBreak="0">
    <w:nsid w:val="4E6E04C7"/>
    <w:multiLevelType w:val="hybridMultilevel"/>
    <w:tmpl w:val="71B8F86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14F0E88"/>
    <w:multiLevelType w:val="multilevel"/>
    <w:tmpl w:val="33B06C1C"/>
    <w:styleLink w:val="WWNum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4" w15:restartNumberingAfterBreak="0">
    <w:nsid w:val="518106D2"/>
    <w:multiLevelType w:val="hybridMultilevel"/>
    <w:tmpl w:val="AC04B19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1C94ACC"/>
    <w:multiLevelType w:val="hybridMultilevel"/>
    <w:tmpl w:val="90245C4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20308B1"/>
    <w:multiLevelType w:val="multilevel"/>
    <w:tmpl w:val="3878C2A6"/>
    <w:styleLink w:val="WWNum1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7" w15:restartNumberingAfterBreak="0">
    <w:nsid w:val="52426A76"/>
    <w:multiLevelType w:val="multilevel"/>
    <w:tmpl w:val="ED6257CE"/>
    <w:lvl w:ilvl="0">
      <w:start w:val="1"/>
      <w:numFmt w:val="bullet"/>
      <w:lvlText w:val=""/>
      <w:lvlJc w:val="left"/>
      <w:pPr>
        <w:ind w:left="720" w:hanging="360"/>
      </w:pPr>
      <w:rPr>
        <w:rFonts w:ascii="Wingdings" w:hAnsi="Wingdings"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8" w15:restartNumberingAfterBreak="0">
    <w:nsid w:val="54866D1E"/>
    <w:multiLevelType w:val="multilevel"/>
    <w:tmpl w:val="01D0E7F2"/>
    <w:lvl w:ilvl="0">
      <w:start w:val="18"/>
      <w:numFmt w:val="bullet"/>
      <w:lvlText w:val="-"/>
      <w:lvlJc w:val="left"/>
      <w:pPr>
        <w:ind w:left="720" w:hanging="360"/>
      </w:pPr>
      <w:rPr>
        <w:rFonts w:ascii="Times New Roman" w:eastAsiaTheme="minorHAnsi" w:hAnsi="Times New Roman" w:cs="Times New Roman"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9" w15:restartNumberingAfterBreak="0">
    <w:nsid w:val="566C3A73"/>
    <w:multiLevelType w:val="hybridMultilevel"/>
    <w:tmpl w:val="5EF8C252"/>
    <w:lvl w:ilvl="0" w:tplc="67386496">
      <w:start w:val="2"/>
      <w:numFmt w:val="bullet"/>
      <w:lvlText w:val="-"/>
      <w:lvlJc w:val="left"/>
      <w:pPr>
        <w:ind w:left="720" w:hanging="360"/>
      </w:pPr>
      <w:rPr>
        <w:rFonts w:ascii="Times New Roman" w:eastAsia="Arial Unicode MS" w:hAnsi="Times New Roman" w:cs="Times New Roman" w:hint="default"/>
        <w:color w:val="00000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98F0BD7"/>
    <w:multiLevelType w:val="hybridMultilevel"/>
    <w:tmpl w:val="BDD4F9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BC97B30"/>
    <w:multiLevelType w:val="hybridMultilevel"/>
    <w:tmpl w:val="840C502C"/>
    <w:lvl w:ilvl="0" w:tplc="4644182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FFB6B2D"/>
    <w:multiLevelType w:val="hybridMultilevel"/>
    <w:tmpl w:val="F1362D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15550B4"/>
    <w:multiLevelType w:val="hybridMultilevel"/>
    <w:tmpl w:val="AECAF5C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2994921"/>
    <w:multiLevelType w:val="multilevel"/>
    <w:tmpl w:val="6A70A4F0"/>
    <w:styleLink w:val="WWNum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64D80564"/>
    <w:multiLevelType w:val="hybridMultilevel"/>
    <w:tmpl w:val="EF8EC47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5FB1192"/>
    <w:multiLevelType w:val="multilevel"/>
    <w:tmpl w:val="91D87060"/>
    <w:lvl w:ilvl="0">
      <w:start w:val="1"/>
      <w:numFmt w:val="bullet"/>
      <w:lvlText w:val=""/>
      <w:lvlJc w:val="left"/>
      <w:pPr>
        <w:ind w:left="720" w:hanging="360"/>
      </w:pPr>
      <w:rPr>
        <w:rFonts w:ascii="Wingdings" w:hAnsi="Wingdings"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7" w15:restartNumberingAfterBreak="0">
    <w:nsid w:val="6BA03020"/>
    <w:multiLevelType w:val="multilevel"/>
    <w:tmpl w:val="EC2E34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C177239"/>
    <w:multiLevelType w:val="hybridMultilevel"/>
    <w:tmpl w:val="AECC51D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2D4764C"/>
    <w:multiLevelType w:val="hybridMultilevel"/>
    <w:tmpl w:val="3224183C"/>
    <w:lvl w:ilvl="0" w:tplc="44481086">
      <w:start w:val="2"/>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44548C2"/>
    <w:multiLevelType w:val="multilevel"/>
    <w:tmpl w:val="E44E1C04"/>
    <w:styleLink w:val="WWNum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1" w15:restartNumberingAfterBreak="0">
    <w:nsid w:val="7CC20129"/>
    <w:multiLevelType w:val="multilevel"/>
    <w:tmpl w:val="417CB600"/>
    <w:styleLink w:val="WWNum14"/>
    <w:lvl w:ilvl="0">
      <w:numFmt w:val="bullet"/>
      <w:lvlText w:val="-"/>
      <w:lvlJc w:val="left"/>
      <w:pPr>
        <w:ind w:left="709" w:hanging="709"/>
      </w:pPr>
      <w:rPr>
        <w:rFonts w:ascii="Arial Narrow" w:hAnsi="Arial Narrow"/>
        <w:sz w:val="20"/>
      </w:rPr>
    </w:lvl>
    <w:lvl w:ilvl="1">
      <w:numFmt w:val="bullet"/>
      <w:lvlText w:val="o"/>
      <w:lvlJc w:val="left"/>
      <w:pPr>
        <w:ind w:left="720" w:hanging="698"/>
      </w:pPr>
      <w:rPr>
        <w:rFonts w:ascii="Arial Narrow" w:hAnsi="Arial Narrow"/>
        <w:sz w:val="20"/>
      </w:rPr>
    </w:lvl>
    <w:lvl w:ilvl="2">
      <w:numFmt w:val="bullet"/>
      <w:lvlText w:val="▪"/>
      <w:lvlJc w:val="left"/>
      <w:pPr>
        <w:ind w:left="1440" w:hanging="687"/>
      </w:pPr>
      <w:rPr>
        <w:rFonts w:ascii="Arial Narrow" w:hAnsi="Arial Narrow"/>
        <w:sz w:val="20"/>
      </w:rPr>
    </w:lvl>
    <w:lvl w:ilvl="3">
      <w:numFmt w:val="bullet"/>
      <w:lvlText w:val="•"/>
      <w:lvlJc w:val="left"/>
      <w:pPr>
        <w:ind w:left="2160" w:hanging="676"/>
      </w:pPr>
      <w:rPr>
        <w:rFonts w:ascii="Arial Narrow" w:hAnsi="Arial Narrow"/>
        <w:sz w:val="20"/>
      </w:rPr>
    </w:lvl>
    <w:lvl w:ilvl="4">
      <w:numFmt w:val="bullet"/>
      <w:lvlText w:val="o"/>
      <w:lvlJc w:val="left"/>
      <w:pPr>
        <w:ind w:left="2880" w:hanging="665"/>
      </w:pPr>
      <w:rPr>
        <w:rFonts w:ascii="Arial Narrow" w:hAnsi="Arial Narrow"/>
        <w:sz w:val="20"/>
      </w:rPr>
    </w:lvl>
    <w:lvl w:ilvl="5">
      <w:numFmt w:val="bullet"/>
      <w:lvlText w:val="▪"/>
      <w:lvlJc w:val="left"/>
      <w:pPr>
        <w:ind w:left="3600" w:hanging="654"/>
      </w:pPr>
      <w:rPr>
        <w:rFonts w:ascii="Arial Narrow" w:hAnsi="Arial Narrow"/>
        <w:sz w:val="20"/>
      </w:rPr>
    </w:lvl>
    <w:lvl w:ilvl="6">
      <w:numFmt w:val="bullet"/>
      <w:lvlText w:val="•"/>
      <w:lvlJc w:val="left"/>
      <w:pPr>
        <w:ind w:left="4320" w:hanging="643"/>
      </w:pPr>
      <w:rPr>
        <w:rFonts w:ascii="Arial Narrow" w:hAnsi="Arial Narrow"/>
        <w:sz w:val="20"/>
      </w:rPr>
    </w:lvl>
    <w:lvl w:ilvl="7">
      <w:numFmt w:val="bullet"/>
      <w:lvlText w:val="o"/>
      <w:lvlJc w:val="left"/>
      <w:pPr>
        <w:ind w:left="5040" w:hanging="632"/>
      </w:pPr>
      <w:rPr>
        <w:rFonts w:ascii="Arial Narrow" w:hAnsi="Arial Narrow"/>
        <w:sz w:val="20"/>
      </w:rPr>
    </w:lvl>
    <w:lvl w:ilvl="8">
      <w:numFmt w:val="bullet"/>
      <w:lvlText w:val="▪"/>
      <w:lvlJc w:val="left"/>
      <w:pPr>
        <w:ind w:left="5760" w:hanging="621"/>
      </w:pPr>
      <w:rPr>
        <w:rFonts w:ascii="Arial Narrow" w:hAnsi="Arial Narrow"/>
        <w:sz w:val="20"/>
      </w:rPr>
    </w:lvl>
  </w:abstractNum>
  <w:abstractNum w:abstractNumId="42" w15:restartNumberingAfterBreak="0">
    <w:nsid w:val="7CDE1381"/>
    <w:multiLevelType w:val="multilevel"/>
    <w:tmpl w:val="D4A0A540"/>
    <w:styleLink w:val="WWNum9"/>
    <w:lvl w:ilvl="0">
      <w:numFmt w:val="bullet"/>
      <w:lvlText w:val="•"/>
      <w:lvlJc w:val="left"/>
      <w:pPr>
        <w:ind w:left="1020" w:hanging="360"/>
      </w:pPr>
      <w:rPr>
        <w:rFonts w:ascii="OpenSymbol" w:eastAsia="OpenSymbol" w:hAnsi="OpenSymbol" w:cs="OpenSymbol"/>
      </w:rPr>
    </w:lvl>
    <w:lvl w:ilvl="1">
      <w:numFmt w:val="bullet"/>
      <w:lvlText w:val="◦"/>
      <w:lvlJc w:val="left"/>
      <w:pPr>
        <w:ind w:left="1380" w:hanging="360"/>
      </w:pPr>
      <w:rPr>
        <w:rFonts w:ascii="OpenSymbol" w:eastAsia="OpenSymbol" w:hAnsi="OpenSymbol" w:cs="OpenSymbol"/>
      </w:rPr>
    </w:lvl>
    <w:lvl w:ilvl="2">
      <w:numFmt w:val="bullet"/>
      <w:lvlText w:val="▪"/>
      <w:lvlJc w:val="left"/>
      <w:pPr>
        <w:ind w:left="1740" w:hanging="360"/>
      </w:pPr>
      <w:rPr>
        <w:rFonts w:ascii="OpenSymbol" w:eastAsia="OpenSymbol" w:hAnsi="OpenSymbol" w:cs="OpenSymbol"/>
      </w:rPr>
    </w:lvl>
    <w:lvl w:ilvl="3">
      <w:numFmt w:val="bullet"/>
      <w:lvlText w:val="•"/>
      <w:lvlJc w:val="left"/>
      <w:pPr>
        <w:ind w:left="2100" w:hanging="360"/>
      </w:pPr>
      <w:rPr>
        <w:rFonts w:ascii="OpenSymbol" w:eastAsia="OpenSymbol" w:hAnsi="OpenSymbol" w:cs="OpenSymbol"/>
      </w:rPr>
    </w:lvl>
    <w:lvl w:ilvl="4">
      <w:numFmt w:val="bullet"/>
      <w:lvlText w:val="◦"/>
      <w:lvlJc w:val="left"/>
      <w:pPr>
        <w:ind w:left="2460" w:hanging="360"/>
      </w:pPr>
      <w:rPr>
        <w:rFonts w:ascii="OpenSymbol" w:eastAsia="OpenSymbol" w:hAnsi="OpenSymbol" w:cs="OpenSymbol"/>
      </w:rPr>
    </w:lvl>
    <w:lvl w:ilvl="5">
      <w:numFmt w:val="bullet"/>
      <w:lvlText w:val="▪"/>
      <w:lvlJc w:val="left"/>
      <w:pPr>
        <w:ind w:left="2820" w:hanging="360"/>
      </w:pPr>
      <w:rPr>
        <w:rFonts w:ascii="OpenSymbol" w:eastAsia="OpenSymbol" w:hAnsi="OpenSymbol" w:cs="OpenSymbol"/>
      </w:rPr>
    </w:lvl>
    <w:lvl w:ilvl="6">
      <w:numFmt w:val="bullet"/>
      <w:lvlText w:val="•"/>
      <w:lvlJc w:val="left"/>
      <w:pPr>
        <w:ind w:left="3180" w:hanging="360"/>
      </w:pPr>
      <w:rPr>
        <w:rFonts w:ascii="OpenSymbol" w:eastAsia="OpenSymbol" w:hAnsi="OpenSymbol" w:cs="OpenSymbol"/>
      </w:rPr>
    </w:lvl>
    <w:lvl w:ilvl="7">
      <w:numFmt w:val="bullet"/>
      <w:lvlText w:val="◦"/>
      <w:lvlJc w:val="left"/>
      <w:pPr>
        <w:ind w:left="3540" w:hanging="360"/>
      </w:pPr>
      <w:rPr>
        <w:rFonts w:ascii="OpenSymbol" w:eastAsia="OpenSymbol" w:hAnsi="OpenSymbol" w:cs="OpenSymbol"/>
      </w:rPr>
    </w:lvl>
    <w:lvl w:ilvl="8">
      <w:numFmt w:val="bullet"/>
      <w:lvlText w:val="▪"/>
      <w:lvlJc w:val="left"/>
      <w:pPr>
        <w:ind w:left="3900" w:hanging="360"/>
      </w:pPr>
      <w:rPr>
        <w:rFonts w:ascii="OpenSymbol" w:eastAsia="OpenSymbol" w:hAnsi="OpenSymbol" w:cs="OpenSymbol"/>
      </w:rPr>
    </w:lvl>
  </w:abstractNum>
  <w:abstractNum w:abstractNumId="43" w15:restartNumberingAfterBreak="0">
    <w:nsid w:val="7DD94898"/>
    <w:multiLevelType w:val="hybridMultilevel"/>
    <w:tmpl w:val="414086C6"/>
    <w:lvl w:ilvl="0" w:tplc="4644182A">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7E9449BF"/>
    <w:multiLevelType w:val="hybridMultilevel"/>
    <w:tmpl w:val="564624EA"/>
    <w:lvl w:ilvl="0" w:tplc="109C6BF2">
      <w:start w:val="4"/>
      <w:numFmt w:val="bullet"/>
      <w:lvlText w:val="-"/>
      <w:lvlJc w:val="left"/>
      <w:pPr>
        <w:ind w:left="720" w:hanging="360"/>
      </w:pPr>
      <w:rPr>
        <w:rFonts w:ascii="Arial Narrow" w:eastAsia="Times New Roman" w:hAnsi="Arial Narrow"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0587535">
    <w:abstractNumId w:val="5"/>
  </w:num>
  <w:num w:numId="2" w16cid:durableId="1472752033">
    <w:abstractNumId w:val="17"/>
  </w:num>
  <w:num w:numId="3" w16cid:durableId="1918979698">
    <w:abstractNumId w:val="40"/>
  </w:num>
  <w:num w:numId="4" w16cid:durableId="1536457343">
    <w:abstractNumId w:val="8"/>
  </w:num>
  <w:num w:numId="5" w16cid:durableId="1145857814">
    <w:abstractNumId w:val="21"/>
  </w:num>
  <w:num w:numId="6" w16cid:durableId="1209490748">
    <w:abstractNumId w:val="4"/>
  </w:num>
  <w:num w:numId="7" w16cid:durableId="2124300876">
    <w:abstractNumId w:val="34"/>
  </w:num>
  <w:num w:numId="8" w16cid:durableId="1021859960">
    <w:abstractNumId w:val="42"/>
  </w:num>
  <w:num w:numId="9" w16cid:durableId="1578595389">
    <w:abstractNumId w:val="7"/>
  </w:num>
  <w:num w:numId="10" w16cid:durableId="1304385103">
    <w:abstractNumId w:val="23"/>
  </w:num>
  <w:num w:numId="11" w16cid:durableId="1991909313">
    <w:abstractNumId w:val="2"/>
  </w:num>
  <w:num w:numId="12" w16cid:durableId="1809083125">
    <w:abstractNumId w:val="26"/>
  </w:num>
  <w:num w:numId="13" w16cid:durableId="1019625808">
    <w:abstractNumId w:val="41"/>
  </w:num>
  <w:num w:numId="14" w16cid:durableId="942954612">
    <w:abstractNumId w:val="21"/>
    <w:lvlOverride w:ilvl="0">
      <w:startOverride w:val="1"/>
    </w:lvlOverride>
  </w:num>
  <w:num w:numId="15" w16cid:durableId="111558017">
    <w:abstractNumId w:val="23"/>
    <w:lvlOverride w:ilvl="0">
      <w:startOverride w:val="1"/>
    </w:lvlOverride>
  </w:num>
  <w:num w:numId="16" w16cid:durableId="943419760">
    <w:abstractNumId w:val="10"/>
  </w:num>
  <w:num w:numId="17" w16cid:durableId="1496913784">
    <w:abstractNumId w:val="26"/>
    <w:lvlOverride w:ilvl="0">
      <w:startOverride w:val="1"/>
    </w:lvlOverride>
  </w:num>
  <w:num w:numId="18" w16cid:durableId="37366489">
    <w:abstractNumId w:val="6"/>
  </w:num>
  <w:num w:numId="19" w16cid:durableId="2118021579">
    <w:abstractNumId w:val="33"/>
  </w:num>
  <w:num w:numId="20" w16cid:durableId="568536177">
    <w:abstractNumId w:val="25"/>
  </w:num>
  <w:num w:numId="21" w16cid:durableId="1979914447">
    <w:abstractNumId w:val="38"/>
  </w:num>
  <w:num w:numId="22" w16cid:durableId="45957988">
    <w:abstractNumId w:val="13"/>
  </w:num>
  <w:num w:numId="23" w16cid:durableId="490216498">
    <w:abstractNumId w:val="16"/>
  </w:num>
  <w:num w:numId="24" w16cid:durableId="1579902929">
    <w:abstractNumId w:val="20"/>
  </w:num>
  <w:num w:numId="25" w16cid:durableId="92018920">
    <w:abstractNumId w:val="36"/>
  </w:num>
  <w:num w:numId="26" w16cid:durableId="464083896">
    <w:abstractNumId w:val="0"/>
  </w:num>
  <w:num w:numId="27" w16cid:durableId="1255430742">
    <w:abstractNumId w:val="1"/>
  </w:num>
  <w:num w:numId="28" w16cid:durableId="98919373">
    <w:abstractNumId w:val="24"/>
  </w:num>
  <w:num w:numId="29" w16cid:durableId="1284994631">
    <w:abstractNumId w:val="29"/>
  </w:num>
  <w:num w:numId="30" w16cid:durableId="566500857">
    <w:abstractNumId w:val="28"/>
  </w:num>
  <w:num w:numId="31" w16cid:durableId="1950120852">
    <w:abstractNumId w:val="19"/>
  </w:num>
  <w:num w:numId="32" w16cid:durableId="632563456">
    <w:abstractNumId w:val="27"/>
  </w:num>
  <w:num w:numId="33" w16cid:durableId="1097141370">
    <w:abstractNumId w:val="37"/>
  </w:num>
  <w:num w:numId="34" w16cid:durableId="1595940649">
    <w:abstractNumId w:val="30"/>
  </w:num>
  <w:num w:numId="35" w16cid:durableId="1602028187">
    <w:abstractNumId w:val="44"/>
  </w:num>
  <w:num w:numId="36" w16cid:durableId="944074975">
    <w:abstractNumId w:val="35"/>
  </w:num>
  <w:num w:numId="37" w16cid:durableId="1450736060">
    <w:abstractNumId w:val="18"/>
  </w:num>
  <w:num w:numId="38" w16cid:durableId="1070076285">
    <w:abstractNumId w:val="39"/>
  </w:num>
  <w:num w:numId="39" w16cid:durableId="892352409">
    <w:abstractNumId w:val="22"/>
  </w:num>
  <w:num w:numId="40" w16cid:durableId="439646012">
    <w:abstractNumId w:val="15"/>
  </w:num>
  <w:num w:numId="41" w16cid:durableId="1640959307">
    <w:abstractNumId w:val="11"/>
  </w:num>
  <w:num w:numId="42" w16cid:durableId="1344089938">
    <w:abstractNumId w:val="43"/>
  </w:num>
  <w:num w:numId="43" w16cid:durableId="1582132245">
    <w:abstractNumId w:val="14"/>
  </w:num>
  <w:num w:numId="44" w16cid:durableId="1045442785">
    <w:abstractNumId w:val="31"/>
  </w:num>
  <w:num w:numId="45" w16cid:durableId="765150463">
    <w:abstractNumId w:val="9"/>
  </w:num>
  <w:num w:numId="46" w16cid:durableId="199823826">
    <w:abstractNumId w:val="3"/>
  </w:num>
  <w:num w:numId="47" w16cid:durableId="871646953">
    <w:abstractNumId w:val="32"/>
  </w:num>
  <w:num w:numId="48" w16cid:durableId="785276545">
    <w:abstractNumId w:val="12"/>
  </w:num>
  <w:num w:numId="49" w16cid:durableId="689835529">
    <w:abstractNumId w:val="0"/>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 HANOUN">
    <w15:presenceInfo w15:providerId="Windows Live" w15:userId="8ad609fdc476f2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83E"/>
    <w:rsid w:val="00000BBB"/>
    <w:rsid w:val="000020A3"/>
    <w:rsid w:val="0000211E"/>
    <w:rsid w:val="00007343"/>
    <w:rsid w:val="0001127A"/>
    <w:rsid w:val="00012054"/>
    <w:rsid w:val="00015003"/>
    <w:rsid w:val="00015998"/>
    <w:rsid w:val="000165BA"/>
    <w:rsid w:val="00016BC7"/>
    <w:rsid w:val="00017921"/>
    <w:rsid w:val="00017D0A"/>
    <w:rsid w:val="00017E11"/>
    <w:rsid w:val="00020559"/>
    <w:rsid w:val="00023DB1"/>
    <w:rsid w:val="00024BA7"/>
    <w:rsid w:val="00026D0E"/>
    <w:rsid w:val="000324C6"/>
    <w:rsid w:val="00033378"/>
    <w:rsid w:val="0003492B"/>
    <w:rsid w:val="00034FF6"/>
    <w:rsid w:val="00035E89"/>
    <w:rsid w:val="000376AA"/>
    <w:rsid w:val="0004667D"/>
    <w:rsid w:val="00052BED"/>
    <w:rsid w:val="00055CA9"/>
    <w:rsid w:val="00056CF2"/>
    <w:rsid w:val="0006169C"/>
    <w:rsid w:val="00062CEE"/>
    <w:rsid w:val="00064CFF"/>
    <w:rsid w:val="00064E00"/>
    <w:rsid w:val="000703F9"/>
    <w:rsid w:val="00071246"/>
    <w:rsid w:val="000739A9"/>
    <w:rsid w:val="00075B42"/>
    <w:rsid w:val="000764E7"/>
    <w:rsid w:val="0009020B"/>
    <w:rsid w:val="000922C3"/>
    <w:rsid w:val="00094663"/>
    <w:rsid w:val="000A0AE1"/>
    <w:rsid w:val="000A2240"/>
    <w:rsid w:val="000B12BF"/>
    <w:rsid w:val="000B1426"/>
    <w:rsid w:val="000B294C"/>
    <w:rsid w:val="000B60B0"/>
    <w:rsid w:val="000B7E17"/>
    <w:rsid w:val="000C03D2"/>
    <w:rsid w:val="000C07A6"/>
    <w:rsid w:val="000C338F"/>
    <w:rsid w:val="000C3491"/>
    <w:rsid w:val="000C523B"/>
    <w:rsid w:val="000C70B3"/>
    <w:rsid w:val="000D273D"/>
    <w:rsid w:val="000D4B1E"/>
    <w:rsid w:val="000D4B59"/>
    <w:rsid w:val="000D6078"/>
    <w:rsid w:val="000D7023"/>
    <w:rsid w:val="000E486E"/>
    <w:rsid w:val="000E4C99"/>
    <w:rsid w:val="000F146F"/>
    <w:rsid w:val="000F219F"/>
    <w:rsid w:val="000F2EE0"/>
    <w:rsid w:val="000F7D70"/>
    <w:rsid w:val="0010682A"/>
    <w:rsid w:val="0011012A"/>
    <w:rsid w:val="001101F6"/>
    <w:rsid w:val="00112B53"/>
    <w:rsid w:val="00112C1B"/>
    <w:rsid w:val="001137DA"/>
    <w:rsid w:val="00113AE6"/>
    <w:rsid w:val="00113B92"/>
    <w:rsid w:val="0011489F"/>
    <w:rsid w:val="0011580C"/>
    <w:rsid w:val="001160DA"/>
    <w:rsid w:val="0011721B"/>
    <w:rsid w:val="001179A2"/>
    <w:rsid w:val="001236A1"/>
    <w:rsid w:val="001361F4"/>
    <w:rsid w:val="00141FAE"/>
    <w:rsid w:val="00143ECA"/>
    <w:rsid w:val="00146AA9"/>
    <w:rsid w:val="00151AD9"/>
    <w:rsid w:val="0015227A"/>
    <w:rsid w:val="001547ED"/>
    <w:rsid w:val="00155235"/>
    <w:rsid w:val="001561BF"/>
    <w:rsid w:val="00160215"/>
    <w:rsid w:val="00162A16"/>
    <w:rsid w:val="00165F00"/>
    <w:rsid w:val="0017026F"/>
    <w:rsid w:val="001713B3"/>
    <w:rsid w:val="00171DCD"/>
    <w:rsid w:val="00172882"/>
    <w:rsid w:val="00173FE0"/>
    <w:rsid w:val="00174851"/>
    <w:rsid w:val="00186347"/>
    <w:rsid w:val="001871B0"/>
    <w:rsid w:val="001957B4"/>
    <w:rsid w:val="0019643B"/>
    <w:rsid w:val="00196F3C"/>
    <w:rsid w:val="001A10C2"/>
    <w:rsid w:val="001A3170"/>
    <w:rsid w:val="001A3BED"/>
    <w:rsid w:val="001B059A"/>
    <w:rsid w:val="001B1C76"/>
    <w:rsid w:val="001B41FF"/>
    <w:rsid w:val="001C3415"/>
    <w:rsid w:val="001C354B"/>
    <w:rsid w:val="001C6956"/>
    <w:rsid w:val="001D4C69"/>
    <w:rsid w:val="001E0A63"/>
    <w:rsid w:val="001E16BC"/>
    <w:rsid w:val="001E3E9F"/>
    <w:rsid w:val="001E4B3C"/>
    <w:rsid w:val="001F43A5"/>
    <w:rsid w:val="00200BDB"/>
    <w:rsid w:val="0020226D"/>
    <w:rsid w:val="00206E1E"/>
    <w:rsid w:val="002070DF"/>
    <w:rsid w:val="00210286"/>
    <w:rsid w:val="00210DDF"/>
    <w:rsid w:val="002116E7"/>
    <w:rsid w:val="002204AC"/>
    <w:rsid w:val="002218D7"/>
    <w:rsid w:val="002223D8"/>
    <w:rsid w:val="0022430F"/>
    <w:rsid w:val="00232342"/>
    <w:rsid w:val="002343A1"/>
    <w:rsid w:val="00234446"/>
    <w:rsid w:val="0023498D"/>
    <w:rsid w:val="00234D86"/>
    <w:rsid w:val="00235356"/>
    <w:rsid w:val="00237DC2"/>
    <w:rsid w:val="002410DC"/>
    <w:rsid w:val="002441A2"/>
    <w:rsid w:val="00247858"/>
    <w:rsid w:val="00260332"/>
    <w:rsid w:val="002603D3"/>
    <w:rsid w:val="0026311F"/>
    <w:rsid w:val="0026757D"/>
    <w:rsid w:val="002718A5"/>
    <w:rsid w:val="00283017"/>
    <w:rsid w:val="00283A7B"/>
    <w:rsid w:val="002840C5"/>
    <w:rsid w:val="0028491B"/>
    <w:rsid w:val="00286448"/>
    <w:rsid w:val="002865F3"/>
    <w:rsid w:val="00291CC0"/>
    <w:rsid w:val="002943B6"/>
    <w:rsid w:val="00294628"/>
    <w:rsid w:val="00294749"/>
    <w:rsid w:val="00295D48"/>
    <w:rsid w:val="002971D8"/>
    <w:rsid w:val="002A1201"/>
    <w:rsid w:val="002A5BF5"/>
    <w:rsid w:val="002A777A"/>
    <w:rsid w:val="002B6943"/>
    <w:rsid w:val="002C1B3E"/>
    <w:rsid w:val="002C3EF7"/>
    <w:rsid w:val="002C57A1"/>
    <w:rsid w:val="002D1291"/>
    <w:rsid w:val="002D1662"/>
    <w:rsid w:val="002D5C7A"/>
    <w:rsid w:val="002E57E4"/>
    <w:rsid w:val="002E5E25"/>
    <w:rsid w:val="002F0A0B"/>
    <w:rsid w:val="002F151B"/>
    <w:rsid w:val="002F2675"/>
    <w:rsid w:val="002F534F"/>
    <w:rsid w:val="002F6EB4"/>
    <w:rsid w:val="0030008C"/>
    <w:rsid w:val="00300489"/>
    <w:rsid w:val="003004DC"/>
    <w:rsid w:val="00301C1A"/>
    <w:rsid w:val="00303286"/>
    <w:rsid w:val="003035C3"/>
    <w:rsid w:val="00303A8F"/>
    <w:rsid w:val="00304F3F"/>
    <w:rsid w:val="00306A6E"/>
    <w:rsid w:val="00306BEA"/>
    <w:rsid w:val="003114CE"/>
    <w:rsid w:val="0031523B"/>
    <w:rsid w:val="00316FF2"/>
    <w:rsid w:val="00317AEA"/>
    <w:rsid w:val="00317BF6"/>
    <w:rsid w:val="003204D0"/>
    <w:rsid w:val="00322705"/>
    <w:rsid w:val="00327D0D"/>
    <w:rsid w:val="0033007F"/>
    <w:rsid w:val="003300DD"/>
    <w:rsid w:val="00330C6B"/>
    <w:rsid w:val="00333846"/>
    <w:rsid w:val="00335F5F"/>
    <w:rsid w:val="003445A9"/>
    <w:rsid w:val="00344F13"/>
    <w:rsid w:val="00350DD8"/>
    <w:rsid w:val="00354D65"/>
    <w:rsid w:val="00355433"/>
    <w:rsid w:val="003566D2"/>
    <w:rsid w:val="00363215"/>
    <w:rsid w:val="0036461E"/>
    <w:rsid w:val="00366ABB"/>
    <w:rsid w:val="0037072E"/>
    <w:rsid w:val="00371BA7"/>
    <w:rsid w:val="0037481A"/>
    <w:rsid w:val="00382400"/>
    <w:rsid w:val="00382B24"/>
    <w:rsid w:val="00383299"/>
    <w:rsid w:val="003834DA"/>
    <w:rsid w:val="00385044"/>
    <w:rsid w:val="00385F70"/>
    <w:rsid w:val="0038671B"/>
    <w:rsid w:val="00395EC1"/>
    <w:rsid w:val="00396E05"/>
    <w:rsid w:val="0039730D"/>
    <w:rsid w:val="003B25A5"/>
    <w:rsid w:val="003B391C"/>
    <w:rsid w:val="003B5CF9"/>
    <w:rsid w:val="003C21FD"/>
    <w:rsid w:val="003C54EC"/>
    <w:rsid w:val="003D0732"/>
    <w:rsid w:val="003D3C40"/>
    <w:rsid w:val="003D748B"/>
    <w:rsid w:val="003E1123"/>
    <w:rsid w:val="003E510F"/>
    <w:rsid w:val="003E6A09"/>
    <w:rsid w:val="003E7814"/>
    <w:rsid w:val="003E7895"/>
    <w:rsid w:val="003E7CB6"/>
    <w:rsid w:val="003F623D"/>
    <w:rsid w:val="003F662A"/>
    <w:rsid w:val="003F788B"/>
    <w:rsid w:val="00400AA7"/>
    <w:rsid w:val="00405872"/>
    <w:rsid w:val="00405F70"/>
    <w:rsid w:val="00406097"/>
    <w:rsid w:val="00411D09"/>
    <w:rsid w:val="00412D98"/>
    <w:rsid w:val="00413D97"/>
    <w:rsid w:val="00414CA4"/>
    <w:rsid w:val="00414D7C"/>
    <w:rsid w:val="00416769"/>
    <w:rsid w:val="00417205"/>
    <w:rsid w:val="00420043"/>
    <w:rsid w:val="00423FE7"/>
    <w:rsid w:val="00432DDD"/>
    <w:rsid w:val="00433EB1"/>
    <w:rsid w:val="00433FDD"/>
    <w:rsid w:val="0044293B"/>
    <w:rsid w:val="00447F67"/>
    <w:rsid w:val="00453777"/>
    <w:rsid w:val="00455312"/>
    <w:rsid w:val="004723C8"/>
    <w:rsid w:val="00474B8B"/>
    <w:rsid w:val="00485FBE"/>
    <w:rsid w:val="004920EA"/>
    <w:rsid w:val="004929D2"/>
    <w:rsid w:val="004960F1"/>
    <w:rsid w:val="004978BC"/>
    <w:rsid w:val="00497E04"/>
    <w:rsid w:val="004A02DA"/>
    <w:rsid w:val="004A3A07"/>
    <w:rsid w:val="004A623B"/>
    <w:rsid w:val="004B59A5"/>
    <w:rsid w:val="004C08BC"/>
    <w:rsid w:val="004C369B"/>
    <w:rsid w:val="004C622C"/>
    <w:rsid w:val="004C6ED6"/>
    <w:rsid w:val="004C7A13"/>
    <w:rsid w:val="004D271E"/>
    <w:rsid w:val="004D5F22"/>
    <w:rsid w:val="004D626E"/>
    <w:rsid w:val="004E22FB"/>
    <w:rsid w:val="004E46F3"/>
    <w:rsid w:val="004E4809"/>
    <w:rsid w:val="00500B5D"/>
    <w:rsid w:val="005017C7"/>
    <w:rsid w:val="00501EC2"/>
    <w:rsid w:val="00503183"/>
    <w:rsid w:val="005117FF"/>
    <w:rsid w:val="0051207C"/>
    <w:rsid w:val="00512E4D"/>
    <w:rsid w:val="00513A56"/>
    <w:rsid w:val="00514528"/>
    <w:rsid w:val="005150EB"/>
    <w:rsid w:val="0051691E"/>
    <w:rsid w:val="00521D42"/>
    <w:rsid w:val="005306E1"/>
    <w:rsid w:val="00533C47"/>
    <w:rsid w:val="00537589"/>
    <w:rsid w:val="00541BDC"/>
    <w:rsid w:val="00544197"/>
    <w:rsid w:val="00551EE8"/>
    <w:rsid w:val="00553051"/>
    <w:rsid w:val="00553F9F"/>
    <w:rsid w:val="00555F35"/>
    <w:rsid w:val="00556B30"/>
    <w:rsid w:val="005600CC"/>
    <w:rsid w:val="005622DF"/>
    <w:rsid w:val="005639D8"/>
    <w:rsid w:val="005649A2"/>
    <w:rsid w:val="005665B1"/>
    <w:rsid w:val="00566A23"/>
    <w:rsid w:val="005718DB"/>
    <w:rsid w:val="00572330"/>
    <w:rsid w:val="00572A8F"/>
    <w:rsid w:val="00575DB1"/>
    <w:rsid w:val="00576871"/>
    <w:rsid w:val="00581E1F"/>
    <w:rsid w:val="00582251"/>
    <w:rsid w:val="00583BDE"/>
    <w:rsid w:val="00583C46"/>
    <w:rsid w:val="00587294"/>
    <w:rsid w:val="00594779"/>
    <w:rsid w:val="00594D05"/>
    <w:rsid w:val="00595D82"/>
    <w:rsid w:val="005A3E31"/>
    <w:rsid w:val="005A509B"/>
    <w:rsid w:val="005C2941"/>
    <w:rsid w:val="005C6967"/>
    <w:rsid w:val="005D2D11"/>
    <w:rsid w:val="005D4460"/>
    <w:rsid w:val="005D6257"/>
    <w:rsid w:val="005D65FE"/>
    <w:rsid w:val="005E045A"/>
    <w:rsid w:val="005E27BB"/>
    <w:rsid w:val="005F0323"/>
    <w:rsid w:val="005F2F29"/>
    <w:rsid w:val="005F3774"/>
    <w:rsid w:val="005F5431"/>
    <w:rsid w:val="005F746F"/>
    <w:rsid w:val="00601F95"/>
    <w:rsid w:val="00604D6D"/>
    <w:rsid w:val="0060771C"/>
    <w:rsid w:val="00613252"/>
    <w:rsid w:val="00616A5F"/>
    <w:rsid w:val="00624EA7"/>
    <w:rsid w:val="00630077"/>
    <w:rsid w:val="00630DF3"/>
    <w:rsid w:val="00630E02"/>
    <w:rsid w:val="00633318"/>
    <w:rsid w:val="00633755"/>
    <w:rsid w:val="00634157"/>
    <w:rsid w:val="006374D2"/>
    <w:rsid w:val="006423F1"/>
    <w:rsid w:val="006430BB"/>
    <w:rsid w:val="00645EC0"/>
    <w:rsid w:val="006461AE"/>
    <w:rsid w:val="00650530"/>
    <w:rsid w:val="006540A2"/>
    <w:rsid w:val="0066537C"/>
    <w:rsid w:val="006672C4"/>
    <w:rsid w:val="00670FEA"/>
    <w:rsid w:val="00672E01"/>
    <w:rsid w:val="00674295"/>
    <w:rsid w:val="006748ED"/>
    <w:rsid w:val="00675B5A"/>
    <w:rsid w:val="00683D17"/>
    <w:rsid w:val="00683DD7"/>
    <w:rsid w:val="0068405E"/>
    <w:rsid w:val="00684EA7"/>
    <w:rsid w:val="0068506C"/>
    <w:rsid w:val="00687A38"/>
    <w:rsid w:val="00695A9B"/>
    <w:rsid w:val="00696657"/>
    <w:rsid w:val="0069779E"/>
    <w:rsid w:val="00697ED4"/>
    <w:rsid w:val="006A0403"/>
    <w:rsid w:val="006A07F9"/>
    <w:rsid w:val="006A749D"/>
    <w:rsid w:val="006A7791"/>
    <w:rsid w:val="006B177D"/>
    <w:rsid w:val="006B2DE9"/>
    <w:rsid w:val="006B30BA"/>
    <w:rsid w:val="006B6E12"/>
    <w:rsid w:val="006C0AC7"/>
    <w:rsid w:val="006C1E3A"/>
    <w:rsid w:val="006C1EE9"/>
    <w:rsid w:val="006C3F35"/>
    <w:rsid w:val="006C51A7"/>
    <w:rsid w:val="006C5DA0"/>
    <w:rsid w:val="006D0B2C"/>
    <w:rsid w:val="006D295E"/>
    <w:rsid w:val="006D3B5F"/>
    <w:rsid w:val="006D55C4"/>
    <w:rsid w:val="006D5C07"/>
    <w:rsid w:val="006D6A22"/>
    <w:rsid w:val="006E32E9"/>
    <w:rsid w:val="006E460B"/>
    <w:rsid w:val="006E4A14"/>
    <w:rsid w:val="006F0DC1"/>
    <w:rsid w:val="006F21E1"/>
    <w:rsid w:val="006F23C4"/>
    <w:rsid w:val="0070139D"/>
    <w:rsid w:val="00702849"/>
    <w:rsid w:val="00702ECF"/>
    <w:rsid w:val="007044B9"/>
    <w:rsid w:val="00704E8F"/>
    <w:rsid w:val="0070540E"/>
    <w:rsid w:val="00706173"/>
    <w:rsid w:val="0070645A"/>
    <w:rsid w:val="00713593"/>
    <w:rsid w:val="0071405E"/>
    <w:rsid w:val="0071427C"/>
    <w:rsid w:val="007179C3"/>
    <w:rsid w:val="007220DA"/>
    <w:rsid w:val="0072737C"/>
    <w:rsid w:val="007324AC"/>
    <w:rsid w:val="007334C3"/>
    <w:rsid w:val="007348CE"/>
    <w:rsid w:val="007363B7"/>
    <w:rsid w:val="00736C66"/>
    <w:rsid w:val="00737B75"/>
    <w:rsid w:val="00737CE4"/>
    <w:rsid w:val="00740327"/>
    <w:rsid w:val="00741178"/>
    <w:rsid w:val="00741F34"/>
    <w:rsid w:val="007477B9"/>
    <w:rsid w:val="00754EC7"/>
    <w:rsid w:val="007555DF"/>
    <w:rsid w:val="00761A59"/>
    <w:rsid w:val="00774C69"/>
    <w:rsid w:val="00775899"/>
    <w:rsid w:val="007778D1"/>
    <w:rsid w:val="00781B2F"/>
    <w:rsid w:val="00785113"/>
    <w:rsid w:val="00787AB6"/>
    <w:rsid w:val="00790D7F"/>
    <w:rsid w:val="0079323B"/>
    <w:rsid w:val="0079655E"/>
    <w:rsid w:val="007977F4"/>
    <w:rsid w:val="007A10EF"/>
    <w:rsid w:val="007A6280"/>
    <w:rsid w:val="007A7FE9"/>
    <w:rsid w:val="007B0082"/>
    <w:rsid w:val="007B06D0"/>
    <w:rsid w:val="007B1CCE"/>
    <w:rsid w:val="007B2B56"/>
    <w:rsid w:val="007B3D1F"/>
    <w:rsid w:val="007B5584"/>
    <w:rsid w:val="007B7F65"/>
    <w:rsid w:val="007C17DF"/>
    <w:rsid w:val="007C1801"/>
    <w:rsid w:val="007C2763"/>
    <w:rsid w:val="007C683E"/>
    <w:rsid w:val="007C771E"/>
    <w:rsid w:val="007D0D6A"/>
    <w:rsid w:val="007D5624"/>
    <w:rsid w:val="007E12FA"/>
    <w:rsid w:val="007E3519"/>
    <w:rsid w:val="007E4E30"/>
    <w:rsid w:val="007E692F"/>
    <w:rsid w:val="007F0326"/>
    <w:rsid w:val="007F4B80"/>
    <w:rsid w:val="007F6DD6"/>
    <w:rsid w:val="00802AF6"/>
    <w:rsid w:val="0080718E"/>
    <w:rsid w:val="00807DB1"/>
    <w:rsid w:val="0081411D"/>
    <w:rsid w:val="00815025"/>
    <w:rsid w:val="00817D2E"/>
    <w:rsid w:val="00822BEE"/>
    <w:rsid w:val="00824767"/>
    <w:rsid w:val="00825C2F"/>
    <w:rsid w:val="00825FC2"/>
    <w:rsid w:val="00827F1E"/>
    <w:rsid w:val="00831AB3"/>
    <w:rsid w:val="00832B1E"/>
    <w:rsid w:val="00837E97"/>
    <w:rsid w:val="008404F9"/>
    <w:rsid w:val="008439B2"/>
    <w:rsid w:val="0085688B"/>
    <w:rsid w:val="00857AD5"/>
    <w:rsid w:val="00860142"/>
    <w:rsid w:val="00860BA6"/>
    <w:rsid w:val="00863557"/>
    <w:rsid w:val="00867567"/>
    <w:rsid w:val="008702AF"/>
    <w:rsid w:val="00873624"/>
    <w:rsid w:val="008739B0"/>
    <w:rsid w:val="0087573F"/>
    <w:rsid w:val="008767C8"/>
    <w:rsid w:val="00880F68"/>
    <w:rsid w:val="008832A5"/>
    <w:rsid w:val="00885DC5"/>
    <w:rsid w:val="00887579"/>
    <w:rsid w:val="00890891"/>
    <w:rsid w:val="00892392"/>
    <w:rsid w:val="00892BB5"/>
    <w:rsid w:val="00897032"/>
    <w:rsid w:val="008976CD"/>
    <w:rsid w:val="008A2628"/>
    <w:rsid w:val="008A27A4"/>
    <w:rsid w:val="008A3563"/>
    <w:rsid w:val="008A4E72"/>
    <w:rsid w:val="008B00AF"/>
    <w:rsid w:val="008B21E6"/>
    <w:rsid w:val="008B5FA2"/>
    <w:rsid w:val="008C064F"/>
    <w:rsid w:val="008C067D"/>
    <w:rsid w:val="008C320C"/>
    <w:rsid w:val="008C5DA8"/>
    <w:rsid w:val="008C757E"/>
    <w:rsid w:val="008D305B"/>
    <w:rsid w:val="008D5824"/>
    <w:rsid w:val="008D5FEA"/>
    <w:rsid w:val="008D6AC6"/>
    <w:rsid w:val="008E6182"/>
    <w:rsid w:val="008F005D"/>
    <w:rsid w:val="008F1BF6"/>
    <w:rsid w:val="008F2AA2"/>
    <w:rsid w:val="008F5233"/>
    <w:rsid w:val="0090127A"/>
    <w:rsid w:val="00901BA2"/>
    <w:rsid w:val="009076C1"/>
    <w:rsid w:val="00907EA4"/>
    <w:rsid w:val="00910DA6"/>
    <w:rsid w:val="00913E60"/>
    <w:rsid w:val="00916183"/>
    <w:rsid w:val="009252EE"/>
    <w:rsid w:val="009253B8"/>
    <w:rsid w:val="00927617"/>
    <w:rsid w:val="00927890"/>
    <w:rsid w:val="00930609"/>
    <w:rsid w:val="00930999"/>
    <w:rsid w:val="009332C4"/>
    <w:rsid w:val="009343FD"/>
    <w:rsid w:val="0093573F"/>
    <w:rsid w:val="00941103"/>
    <w:rsid w:val="009457EB"/>
    <w:rsid w:val="00946F59"/>
    <w:rsid w:val="00947D98"/>
    <w:rsid w:val="009533E0"/>
    <w:rsid w:val="00954721"/>
    <w:rsid w:val="0095506E"/>
    <w:rsid w:val="00955BCF"/>
    <w:rsid w:val="00971A7C"/>
    <w:rsid w:val="00976A53"/>
    <w:rsid w:val="00980336"/>
    <w:rsid w:val="00986A84"/>
    <w:rsid w:val="009928BC"/>
    <w:rsid w:val="0099548D"/>
    <w:rsid w:val="00995C10"/>
    <w:rsid w:val="00995D5E"/>
    <w:rsid w:val="009A0127"/>
    <w:rsid w:val="009A2AFB"/>
    <w:rsid w:val="009A550E"/>
    <w:rsid w:val="009A62FC"/>
    <w:rsid w:val="009B09EB"/>
    <w:rsid w:val="009B1410"/>
    <w:rsid w:val="009B5543"/>
    <w:rsid w:val="009B5973"/>
    <w:rsid w:val="009B710D"/>
    <w:rsid w:val="009B758E"/>
    <w:rsid w:val="009C16B2"/>
    <w:rsid w:val="009C2BAB"/>
    <w:rsid w:val="009C38AF"/>
    <w:rsid w:val="009C61F2"/>
    <w:rsid w:val="009C6256"/>
    <w:rsid w:val="009C70F6"/>
    <w:rsid w:val="009D008F"/>
    <w:rsid w:val="009D41F2"/>
    <w:rsid w:val="009E21D3"/>
    <w:rsid w:val="009E2A44"/>
    <w:rsid w:val="009E6A35"/>
    <w:rsid w:val="009E6A82"/>
    <w:rsid w:val="009F11AF"/>
    <w:rsid w:val="009F1BF6"/>
    <w:rsid w:val="009F2315"/>
    <w:rsid w:val="009F492F"/>
    <w:rsid w:val="009F4D5F"/>
    <w:rsid w:val="009F6107"/>
    <w:rsid w:val="00A01B62"/>
    <w:rsid w:val="00A05628"/>
    <w:rsid w:val="00A05A44"/>
    <w:rsid w:val="00A10693"/>
    <w:rsid w:val="00A1462C"/>
    <w:rsid w:val="00A14AD1"/>
    <w:rsid w:val="00A174C8"/>
    <w:rsid w:val="00A20517"/>
    <w:rsid w:val="00A22738"/>
    <w:rsid w:val="00A25EF9"/>
    <w:rsid w:val="00A27632"/>
    <w:rsid w:val="00A3059B"/>
    <w:rsid w:val="00A425F6"/>
    <w:rsid w:val="00A43A05"/>
    <w:rsid w:val="00A44DE0"/>
    <w:rsid w:val="00A465A0"/>
    <w:rsid w:val="00A468FF"/>
    <w:rsid w:val="00A47F67"/>
    <w:rsid w:val="00A50708"/>
    <w:rsid w:val="00A509FD"/>
    <w:rsid w:val="00A56A11"/>
    <w:rsid w:val="00A6275B"/>
    <w:rsid w:val="00A646C5"/>
    <w:rsid w:val="00A660D2"/>
    <w:rsid w:val="00A66521"/>
    <w:rsid w:val="00A752A3"/>
    <w:rsid w:val="00A83EC2"/>
    <w:rsid w:val="00A85508"/>
    <w:rsid w:val="00A85913"/>
    <w:rsid w:val="00A879EF"/>
    <w:rsid w:val="00A90FB3"/>
    <w:rsid w:val="00A938AD"/>
    <w:rsid w:val="00A9493A"/>
    <w:rsid w:val="00A9493C"/>
    <w:rsid w:val="00A95115"/>
    <w:rsid w:val="00A97F56"/>
    <w:rsid w:val="00AA031D"/>
    <w:rsid w:val="00AA1A30"/>
    <w:rsid w:val="00AA471C"/>
    <w:rsid w:val="00AA4FDB"/>
    <w:rsid w:val="00AA6190"/>
    <w:rsid w:val="00AB01F7"/>
    <w:rsid w:val="00AB0FDA"/>
    <w:rsid w:val="00AB3A16"/>
    <w:rsid w:val="00AB3E8C"/>
    <w:rsid w:val="00AB65FF"/>
    <w:rsid w:val="00AC0DA0"/>
    <w:rsid w:val="00AC2114"/>
    <w:rsid w:val="00AC5E9D"/>
    <w:rsid w:val="00AC717B"/>
    <w:rsid w:val="00AC7C6F"/>
    <w:rsid w:val="00AD389A"/>
    <w:rsid w:val="00AE2E63"/>
    <w:rsid w:val="00AE3F85"/>
    <w:rsid w:val="00AE4B83"/>
    <w:rsid w:val="00AE4F11"/>
    <w:rsid w:val="00AE753E"/>
    <w:rsid w:val="00AF4ECB"/>
    <w:rsid w:val="00AF6C63"/>
    <w:rsid w:val="00B03FF5"/>
    <w:rsid w:val="00B05F80"/>
    <w:rsid w:val="00B114AF"/>
    <w:rsid w:val="00B1236B"/>
    <w:rsid w:val="00B15551"/>
    <w:rsid w:val="00B15600"/>
    <w:rsid w:val="00B1619F"/>
    <w:rsid w:val="00B16EB9"/>
    <w:rsid w:val="00B24A7A"/>
    <w:rsid w:val="00B30BD2"/>
    <w:rsid w:val="00B312DF"/>
    <w:rsid w:val="00B3200A"/>
    <w:rsid w:val="00B34598"/>
    <w:rsid w:val="00B34875"/>
    <w:rsid w:val="00B34EDA"/>
    <w:rsid w:val="00B35B1B"/>
    <w:rsid w:val="00B35E94"/>
    <w:rsid w:val="00B36367"/>
    <w:rsid w:val="00B36C03"/>
    <w:rsid w:val="00B40D41"/>
    <w:rsid w:val="00B41364"/>
    <w:rsid w:val="00B44BF8"/>
    <w:rsid w:val="00B52FC8"/>
    <w:rsid w:val="00B53845"/>
    <w:rsid w:val="00B549A1"/>
    <w:rsid w:val="00B56F31"/>
    <w:rsid w:val="00B60BAF"/>
    <w:rsid w:val="00B6175B"/>
    <w:rsid w:val="00B71375"/>
    <w:rsid w:val="00B71A64"/>
    <w:rsid w:val="00B74E2B"/>
    <w:rsid w:val="00B77B05"/>
    <w:rsid w:val="00B80781"/>
    <w:rsid w:val="00B84384"/>
    <w:rsid w:val="00B847F8"/>
    <w:rsid w:val="00B84880"/>
    <w:rsid w:val="00B84A08"/>
    <w:rsid w:val="00B91F5E"/>
    <w:rsid w:val="00B94800"/>
    <w:rsid w:val="00B95377"/>
    <w:rsid w:val="00B95621"/>
    <w:rsid w:val="00B97174"/>
    <w:rsid w:val="00BA042D"/>
    <w:rsid w:val="00BA1761"/>
    <w:rsid w:val="00BA1CA4"/>
    <w:rsid w:val="00BA1F11"/>
    <w:rsid w:val="00BA218C"/>
    <w:rsid w:val="00BA4F08"/>
    <w:rsid w:val="00BA58F1"/>
    <w:rsid w:val="00BA7CBC"/>
    <w:rsid w:val="00BB30C9"/>
    <w:rsid w:val="00BB3334"/>
    <w:rsid w:val="00BB3565"/>
    <w:rsid w:val="00BB3F76"/>
    <w:rsid w:val="00BB6466"/>
    <w:rsid w:val="00BB64A1"/>
    <w:rsid w:val="00BC3A0F"/>
    <w:rsid w:val="00BC48F1"/>
    <w:rsid w:val="00BC59D8"/>
    <w:rsid w:val="00BC604C"/>
    <w:rsid w:val="00BC7875"/>
    <w:rsid w:val="00BD3394"/>
    <w:rsid w:val="00BD3D6A"/>
    <w:rsid w:val="00BD3FB1"/>
    <w:rsid w:val="00BD516E"/>
    <w:rsid w:val="00BD5E41"/>
    <w:rsid w:val="00BD6E18"/>
    <w:rsid w:val="00BE605B"/>
    <w:rsid w:val="00BF148E"/>
    <w:rsid w:val="00BF1A1B"/>
    <w:rsid w:val="00BF2903"/>
    <w:rsid w:val="00BF306F"/>
    <w:rsid w:val="00BF4E27"/>
    <w:rsid w:val="00BF57C0"/>
    <w:rsid w:val="00BF69A9"/>
    <w:rsid w:val="00C00927"/>
    <w:rsid w:val="00C0199B"/>
    <w:rsid w:val="00C02722"/>
    <w:rsid w:val="00C028E2"/>
    <w:rsid w:val="00C02A22"/>
    <w:rsid w:val="00C0338E"/>
    <w:rsid w:val="00C055E2"/>
    <w:rsid w:val="00C060DE"/>
    <w:rsid w:val="00C0720B"/>
    <w:rsid w:val="00C117E3"/>
    <w:rsid w:val="00C17901"/>
    <w:rsid w:val="00C22444"/>
    <w:rsid w:val="00C244E7"/>
    <w:rsid w:val="00C26D04"/>
    <w:rsid w:val="00C307D1"/>
    <w:rsid w:val="00C33FAB"/>
    <w:rsid w:val="00C3420F"/>
    <w:rsid w:val="00C3555D"/>
    <w:rsid w:val="00C357F1"/>
    <w:rsid w:val="00C36FD8"/>
    <w:rsid w:val="00C37B8B"/>
    <w:rsid w:val="00C4184F"/>
    <w:rsid w:val="00C42D28"/>
    <w:rsid w:val="00C46B1F"/>
    <w:rsid w:val="00C51E46"/>
    <w:rsid w:val="00C528DE"/>
    <w:rsid w:val="00C545B9"/>
    <w:rsid w:val="00C547F3"/>
    <w:rsid w:val="00C55BB7"/>
    <w:rsid w:val="00C56161"/>
    <w:rsid w:val="00C56C1B"/>
    <w:rsid w:val="00C56F52"/>
    <w:rsid w:val="00C60D34"/>
    <w:rsid w:val="00C61635"/>
    <w:rsid w:val="00C62E3E"/>
    <w:rsid w:val="00C63F3B"/>
    <w:rsid w:val="00C66B23"/>
    <w:rsid w:val="00C67E0C"/>
    <w:rsid w:val="00C67F9F"/>
    <w:rsid w:val="00C7351E"/>
    <w:rsid w:val="00C755FC"/>
    <w:rsid w:val="00C810F7"/>
    <w:rsid w:val="00C875C1"/>
    <w:rsid w:val="00C93AE3"/>
    <w:rsid w:val="00C971F9"/>
    <w:rsid w:val="00C979C0"/>
    <w:rsid w:val="00CA12C3"/>
    <w:rsid w:val="00CA6FB7"/>
    <w:rsid w:val="00CB33DA"/>
    <w:rsid w:val="00CB345D"/>
    <w:rsid w:val="00CB3CC2"/>
    <w:rsid w:val="00CC0E66"/>
    <w:rsid w:val="00CC293D"/>
    <w:rsid w:val="00CC2C71"/>
    <w:rsid w:val="00CC2D7B"/>
    <w:rsid w:val="00CC6A68"/>
    <w:rsid w:val="00CD20B3"/>
    <w:rsid w:val="00CE2A6C"/>
    <w:rsid w:val="00CE317A"/>
    <w:rsid w:val="00CE6D3D"/>
    <w:rsid w:val="00CE721D"/>
    <w:rsid w:val="00CF1067"/>
    <w:rsid w:val="00CF27CC"/>
    <w:rsid w:val="00CF5D46"/>
    <w:rsid w:val="00CF64D7"/>
    <w:rsid w:val="00CF7823"/>
    <w:rsid w:val="00D04281"/>
    <w:rsid w:val="00D05C5A"/>
    <w:rsid w:val="00D0749A"/>
    <w:rsid w:val="00D171E1"/>
    <w:rsid w:val="00D21A92"/>
    <w:rsid w:val="00D225D9"/>
    <w:rsid w:val="00D22664"/>
    <w:rsid w:val="00D26395"/>
    <w:rsid w:val="00D26836"/>
    <w:rsid w:val="00D33639"/>
    <w:rsid w:val="00D34379"/>
    <w:rsid w:val="00D36D26"/>
    <w:rsid w:val="00D43172"/>
    <w:rsid w:val="00D52607"/>
    <w:rsid w:val="00D532C6"/>
    <w:rsid w:val="00D57AAD"/>
    <w:rsid w:val="00D62C9B"/>
    <w:rsid w:val="00D65571"/>
    <w:rsid w:val="00D701E9"/>
    <w:rsid w:val="00D71086"/>
    <w:rsid w:val="00D712A5"/>
    <w:rsid w:val="00D74810"/>
    <w:rsid w:val="00D74BDF"/>
    <w:rsid w:val="00D766D1"/>
    <w:rsid w:val="00D77D3B"/>
    <w:rsid w:val="00D80AF0"/>
    <w:rsid w:val="00D81B83"/>
    <w:rsid w:val="00D82E34"/>
    <w:rsid w:val="00D83ACC"/>
    <w:rsid w:val="00D83B7C"/>
    <w:rsid w:val="00D877AE"/>
    <w:rsid w:val="00D9107E"/>
    <w:rsid w:val="00D9192E"/>
    <w:rsid w:val="00D96662"/>
    <w:rsid w:val="00D966EE"/>
    <w:rsid w:val="00D97681"/>
    <w:rsid w:val="00D97745"/>
    <w:rsid w:val="00DA57EF"/>
    <w:rsid w:val="00DA6745"/>
    <w:rsid w:val="00DB269E"/>
    <w:rsid w:val="00DB7152"/>
    <w:rsid w:val="00DC5BAB"/>
    <w:rsid w:val="00DC60E3"/>
    <w:rsid w:val="00DC75E4"/>
    <w:rsid w:val="00DD21D9"/>
    <w:rsid w:val="00DD3102"/>
    <w:rsid w:val="00DD3E8B"/>
    <w:rsid w:val="00DD5528"/>
    <w:rsid w:val="00DE1054"/>
    <w:rsid w:val="00DF032E"/>
    <w:rsid w:val="00E0293D"/>
    <w:rsid w:val="00E032D3"/>
    <w:rsid w:val="00E10539"/>
    <w:rsid w:val="00E10D49"/>
    <w:rsid w:val="00E1674D"/>
    <w:rsid w:val="00E16B30"/>
    <w:rsid w:val="00E20D99"/>
    <w:rsid w:val="00E2166B"/>
    <w:rsid w:val="00E23B3C"/>
    <w:rsid w:val="00E30B69"/>
    <w:rsid w:val="00E3744C"/>
    <w:rsid w:val="00E3799D"/>
    <w:rsid w:val="00E37A97"/>
    <w:rsid w:val="00E37FA1"/>
    <w:rsid w:val="00E40B70"/>
    <w:rsid w:val="00E42321"/>
    <w:rsid w:val="00E457E0"/>
    <w:rsid w:val="00E46E7C"/>
    <w:rsid w:val="00E51297"/>
    <w:rsid w:val="00E54963"/>
    <w:rsid w:val="00E55FD0"/>
    <w:rsid w:val="00E5754A"/>
    <w:rsid w:val="00E6218A"/>
    <w:rsid w:val="00E66CBA"/>
    <w:rsid w:val="00E7032C"/>
    <w:rsid w:val="00E712A1"/>
    <w:rsid w:val="00E7221E"/>
    <w:rsid w:val="00E748BA"/>
    <w:rsid w:val="00E75E57"/>
    <w:rsid w:val="00E81AA8"/>
    <w:rsid w:val="00E8363F"/>
    <w:rsid w:val="00E853A9"/>
    <w:rsid w:val="00E8790D"/>
    <w:rsid w:val="00E93196"/>
    <w:rsid w:val="00E93F2A"/>
    <w:rsid w:val="00E953E2"/>
    <w:rsid w:val="00E963F7"/>
    <w:rsid w:val="00EA0DD8"/>
    <w:rsid w:val="00EA2A63"/>
    <w:rsid w:val="00EA3548"/>
    <w:rsid w:val="00EA59B3"/>
    <w:rsid w:val="00EA756B"/>
    <w:rsid w:val="00EB0A83"/>
    <w:rsid w:val="00EB0CAE"/>
    <w:rsid w:val="00EB2AD5"/>
    <w:rsid w:val="00EB2E8B"/>
    <w:rsid w:val="00EC482A"/>
    <w:rsid w:val="00EC5787"/>
    <w:rsid w:val="00EC5C9F"/>
    <w:rsid w:val="00EC6AA8"/>
    <w:rsid w:val="00EC7994"/>
    <w:rsid w:val="00ED0A08"/>
    <w:rsid w:val="00EE14C9"/>
    <w:rsid w:val="00EE3361"/>
    <w:rsid w:val="00EE659C"/>
    <w:rsid w:val="00EF1BE6"/>
    <w:rsid w:val="00EF4600"/>
    <w:rsid w:val="00EF74A6"/>
    <w:rsid w:val="00EF7615"/>
    <w:rsid w:val="00F0192B"/>
    <w:rsid w:val="00F02936"/>
    <w:rsid w:val="00F06636"/>
    <w:rsid w:val="00F2513E"/>
    <w:rsid w:val="00F257AE"/>
    <w:rsid w:val="00F265D9"/>
    <w:rsid w:val="00F27F31"/>
    <w:rsid w:val="00F3181E"/>
    <w:rsid w:val="00F377E5"/>
    <w:rsid w:val="00F41930"/>
    <w:rsid w:val="00F43CD9"/>
    <w:rsid w:val="00F4493E"/>
    <w:rsid w:val="00F55315"/>
    <w:rsid w:val="00F55C6B"/>
    <w:rsid w:val="00F616E6"/>
    <w:rsid w:val="00F62B11"/>
    <w:rsid w:val="00F66138"/>
    <w:rsid w:val="00F67777"/>
    <w:rsid w:val="00F727A1"/>
    <w:rsid w:val="00F7557A"/>
    <w:rsid w:val="00F828EB"/>
    <w:rsid w:val="00F84B94"/>
    <w:rsid w:val="00F85A6C"/>
    <w:rsid w:val="00F969FF"/>
    <w:rsid w:val="00F96E41"/>
    <w:rsid w:val="00F97915"/>
    <w:rsid w:val="00F97EAA"/>
    <w:rsid w:val="00FA02DC"/>
    <w:rsid w:val="00FA07EB"/>
    <w:rsid w:val="00FA202B"/>
    <w:rsid w:val="00FA22B0"/>
    <w:rsid w:val="00FA2371"/>
    <w:rsid w:val="00FA3FE0"/>
    <w:rsid w:val="00FA4968"/>
    <w:rsid w:val="00FA4FD6"/>
    <w:rsid w:val="00FA58DF"/>
    <w:rsid w:val="00FA6812"/>
    <w:rsid w:val="00FA77F8"/>
    <w:rsid w:val="00FB5899"/>
    <w:rsid w:val="00FB7520"/>
    <w:rsid w:val="00FC6F8B"/>
    <w:rsid w:val="00FD0293"/>
    <w:rsid w:val="00FD11E9"/>
    <w:rsid w:val="00FD13F8"/>
    <w:rsid w:val="00FD3B99"/>
    <w:rsid w:val="00FD522F"/>
    <w:rsid w:val="00FD6242"/>
    <w:rsid w:val="00FE007E"/>
    <w:rsid w:val="00FE04AC"/>
    <w:rsid w:val="00FE16D6"/>
    <w:rsid w:val="00FE342B"/>
    <w:rsid w:val="00FE3B68"/>
    <w:rsid w:val="00FE68B8"/>
    <w:rsid w:val="00FF091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73746"/>
  <w15:chartTrackingRefBased/>
  <w15:docId w15:val="{95F49B07-CF4B-A34C-991A-5B5AF6874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Textbody"/>
    <w:link w:val="Titre1Car"/>
    <w:rsid w:val="007C683E"/>
    <w:pPr>
      <w:keepNext/>
      <w:suppressAutoHyphens/>
      <w:autoSpaceDN w:val="0"/>
      <w:spacing w:before="240" w:after="60"/>
      <w:textAlignment w:val="baseline"/>
      <w:outlineLvl w:val="0"/>
    </w:pPr>
    <w:rPr>
      <w:rFonts w:ascii="Cambria" w:eastAsia="Cambria" w:hAnsi="Cambria" w:cs="Cambria"/>
      <w:b/>
      <w:bCs/>
      <w:color w:val="000000"/>
      <w:kern w:val="3"/>
      <w:sz w:val="32"/>
      <w:szCs w:val="32"/>
      <w:lang w:bidi="hi-IN"/>
    </w:rPr>
  </w:style>
  <w:style w:type="paragraph" w:styleId="Titre2">
    <w:name w:val="heading 2"/>
    <w:basedOn w:val="Normal"/>
    <w:next w:val="Normal"/>
    <w:link w:val="Titre2Car"/>
    <w:uiPriority w:val="9"/>
    <w:semiHidden/>
    <w:unhideWhenUsed/>
    <w:qFormat/>
    <w:rsid w:val="0089239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7C683E"/>
    <w:rPr>
      <w:rFonts w:ascii="Cambria" w:eastAsia="Cambria" w:hAnsi="Cambria" w:cs="Cambria"/>
      <w:b/>
      <w:bCs/>
      <w:color w:val="000000"/>
      <w:kern w:val="3"/>
      <w:sz w:val="32"/>
      <w:szCs w:val="32"/>
      <w:lang w:bidi="hi-IN"/>
    </w:rPr>
  </w:style>
  <w:style w:type="paragraph" w:customStyle="1" w:styleId="Standard">
    <w:name w:val="Standard"/>
    <w:rsid w:val="007C683E"/>
    <w:pPr>
      <w:suppressAutoHyphens/>
      <w:autoSpaceDN w:val="0"/>
      <w:textAlignment w:val="baseline"/>
    </w:pPr>
    <w:rPr>
      <w:rFonts w:ascii="Times New Roman" w:eastAsia="Arial Unicode MS" w:hAnsi="Times New Roman" w:cs="Arial Unicode MS"/>
      <w:kern w:val="3"/>
      <w:lang w:bidi="hi-IN"/>
    </w:rPr>
  </w:style>
  <w:style w:type="paragraph" w:customStyle="1" w:styleId="Textbody">
    <w:name w:val="Text body"/>
    <w:basedOn w:val="Standard"/>
    <w:rsid w:val="007C683E"/>
    <w:pPr>
      <w:spacing w:after="120"/>
    </w:pPr>
  </w:style>
  <w:style w:type="paragraph" w:customStyle="1" w:styleId="Corps">
    <w:name w:val="Corps"/>
    <w:rsid w:val="007C683E"/>
    <w:pPr>
      <w:suppressAutoHyphens/>
      <w:autoSpaceDN w:val="0"/>
      <w:textAlignment w:val="baseline"/>
    </w:pPr>
    <w:rPr>
      <w:rFonts w:ascii="Times New Roman" w:eastAsia="Arial Unicode MS" w:hAnsi="Times New Roman" w:cs="Arial Unicode MS"/>
      <w:color w:val="000000"/>
      <w:kern w:val="3"/>
      <w:lang w:bidi="hi-IN"/>
    </w:rPr>
  </w:style>
  <w:style w:type="paragraph" w:customStyle="1" w:styleId="CorpsA">
    <w:name w:val="Corps A"/>
    <w:rsid w:val="007C683E"/>
    <w:pPr>
      <w:shd w:val="clear" w:color="auto" w:fill="FFFFFF"/>
      <w:suppressAutoHyphens/>
      <w:autoSpaceDN w:val="0"/>
      <w:spacing w:line="100" w:lineRule="atLeast"/>
      <w:textAlignment w:val="baseline"/>
    </w:pPr>
    <w:rPr>
      <w:rFonts w:ascii="Cambria" w:eastAsia="Cambria" w:hAnsi="Cambria" w:cs="Cambria"/>
      <w:color w:val="000000"/>
      <w:kern w:val="3"/>
      <w:lang w:bidi="hi-IN"/>
    </w:rPr>
  </w:style>
  <w:style w:type="paragraph" w:customStyle="1" w:styleId="A1">
    <w:name w:val="A1"/>
    <w:rsid w:val="007C683E"/>
    <w:pPr>
      <w:tabs>
        <w:tab w:val="left" w:pos="7371"/>
      </w:tabs>
      <w:suppressAutoHyphens/>
      <w:autoSpaceDN w:val="0"/>
      <w:spacing w:after="240" w:line="240" w:lineRule="atLeast"/>
      <w:ind w:left="1134"/>
      <w:textAlignment w:val="baseline"/>
    </w:pPr>
    <w:rPr>
      <w:rFonts w:ascii="Times New Roman" w:eastAsia="Arial Unicode MS" w:hAnsi="Times New Roman" w:cs="Arial Unicode MS"/>
      <w:color w:val="000000"/>
      <w:kern w:val="3"/>
      <w:lang w:bidi="hi-IN"/>
    </w:rPr>
  </w:style>
  <w:style w:type="character" w:styleId="Numrodepage">
    <w:name w:val="page number"/>
    <w:rsid w:val="007C683E"/>
    <w:rPr>
      <w:lang w:val="fr-FR"/>
    </w:rPr>
  </w:style>
  <w:style w:type="character" w:customStyle="1" w:styleId="Numrodepage1">
    <w:name w:val="Numéro de page1"/>
    <w:rsid w:val="007C683E"/>
    <w:rPr>
      <w:lang w:val="fr-FR"/>
    </w:rPr>
  </w:style>
  <w:style w:type="numbering" w:customStyle="1" w:styleId="WWNum2">
    <w:name w:val="WWNum2"/>
    <w:basedOn w:val="Aucuneliste"/>
    <w:rsid w:val="007C683E"/>
    <w:pPr>
      <w:numPr>
        <w:numId w:val="1"/>
      </w:numPr>
    </w:pPr>
  </w:style>
  <w:style w:type="numbering" w:customStyle="1" w:styleId="WWNum3">
    <w:name w:val="WWNum3"/>
    <w:basedOn w:val="Aucuneliste"/>
    <w:rsid w:val="007C683E"/>
    <w:pPr>
      <w:numPr>
        <w:numId w:val="2"/>
      </w:numPr>
    </w:pPr>
  </w:style>
  <w:style w:type="numbering" w:customStyle="1" w:styleId="WWNum4">
    <w:name w:val="WWNum4"/>
    <w:basedOn w:val="Aucuneliste"/>
    <w:rsid w:val="007C683E"/>
    <w:pPr>
      <w:numPr>
        <w:numId w:val="3"/>
      </w:numPr>
    </w:pPr>
  </w:style>
  <w:style w:type="numbering" w:customStyle="1" w:styleId="WWNum5">
    <w:name w:val="WWNum5"/>
    <w:basedOn w:val="Aucuneliste"/>
    <w:rsid w:val="007C683E"/>
    <w:pPr>
      <w:numPr>
        <w:numId w:val="4"/>
      </w:numPr>
    </w:pPr>
  </w:style>
  <w:style w:type="numbering" w:customStyle="1" w:styleId="WWNum6">
    <w:name w:val="WWNum6"/>
    <w:basedOn w:val="Aucuneliste"/>
    <w:rsid w:val="007C683E"/>
    <w:pPr>
      <w:numPr>
        <w:numId w:val="5"/>
      </w:numPr>
    </w:pPr>
  </w:style>
  <w:style w:type="numbering" w:customStyle="1" w:styleId="WWNum7">
    <w:name w:val="WWNum7"/>
    <w:basedOn w:val="Aucuneliste"/>
    <w:rsid w:val="007C683E"/>
    <w:pPr>
      <w:numPr>
        <w:numId w:val="6"/>
      </w:numPr>
    </w:pPr>
  </w:style>
  <w:style w:type="numbering" w:customStyle="1" w:styleId="WWNum8">
    <w:name w:val="WWNum8"/>
    <w:basedOn w:val="Aucuneliste"/>
    <w:rsid w:val="007C683E"/>
    <w:pPr>
      <w:numPr>
        <w:numId w:val="7"/>
      </w:numPr>
    </w:pPr>
  </w:style>
  <w:style w:type="numbering" w:customStyle="1" w:styleId="WWNum9">
    <w:name w:val="WWNum9"/>
    <w:basedOn w:val="Aucuneliste"/>
    <w:rsid w:val="007C683E"/>
    <w:pPr>
      <w:numPr>
        <w:numId w:val="8"/>
      </w:numPr>
    </w:pPr>
  </w:style>
  <w:style w:type="numbering" w:customStyle="1" w:styleId="WWNum10">
    <w:name w:val="WWNum10"/>
    <w:basedOn w:val="Aucuneliste"/>
    <w:rsid w:val="007C683E"/>
    <w:pPr>
      <w:numPr>
        <w:numId w:val="9"/>
      </w:numPr>
    </w:pPr>
  </w:style>
  <w:style w:type="numbering" w:customStyle="1" w:styleId="WWNum11">
    <w:name w:val="WWNum11"/>
    <w:basedOn w:val="Aucuneliste"/>
    <w:rsid w:val="007C683E"/>
    <w:pPr>
      <w:numPr>
        <w:numId w:val="10"/>
      </w:numPr>
    </w:pPr>
  </w:style>
  <w:style w:type="numbering" w:customStyle="1" w:styleId="WWNum12">
    <w:name w:val="WWNum12"/>
    <w:basedOn w:val="Aucuneliste"/>
    <w:rsid w:val="007C683E"/>
    <w:pPr>
      <w:numPr>
        <w:numId w:val="11"/>
      </w:numPr>
    </w:pPr>
  </w:style>
  <w:style w:type="numbering" w:customStyle="1" w:styleId="WWNum13">
    <w:name w:val="WWNum13"/>
    <w:basedOn w:val="Aucuneliste"/>
    <w:rsid w:val="007C683E"/>
    <w:pPr>
      <w:numPr>
        <w:numId w:val="12"/>
      </w:numPr>
    </w:pPr>
  </w:style>
  <w:style w:type="numbering" w:customStyle="1" w:styleId="WWNum14">
    <w:name w:val="WWNum14"/>
    <w:basedOn w:val="Aucuneliste"/>
    <w:rsid w:val="007C683E"/>
    <w:pPr>
      <w:numPr>
        <w:numId w:val="13"/>
      </w:numPr>
    </w:pPr>
  </w:style>
  <w:style w:type="character" w:styleId="Marquedecommentaire">
    <w:name w:val="annotation reference"/>
    <w:basedOn w:val="Policepardfaut"/>
    <w:uiPriority w:val="99"/>
    <w:unhideWhenUsed/>
    <w:rsid w:val="00A509FD"/>
    <w:rPr>
      <w:sz w:val="16"/>
      <w:szCs w:val="16"/>
    </w:rPr>
  </w:style>
  <w:style w:type="paragraph" w:styleId="Commentaire">
    <w:name w:val="annotation text"/>
    <w:basedOn w:val="Normal"/>
    <w:link w:val="CommentaireCar"/>
    <w:uiPriority w:val="99"/>
    <w:unhideWhenUsed/>
    <w:rsid w:val="00A509FD"/>
    <w:rPr>
      <w:sz w:val="20"/>
      <w:szCs w:val="20"/>
    </w:rPr>
  </w:style>
  <w:style w:type="character" w:customStyle="1" w:styleId="CommentaireCar">
    <w:name w:val="Commentaire Car"/>
    <w:basedOn w:val="Policepardfaut"/>
    <w:link w:val="Commentaire"/>
    <w:uiPriority w:val="99"/>
    <w:rsid w:val="00A509FD"/>
    <w:rPr>
      <w:sz w:val="20"/>
      <w:szCs w:val="20"/>
    </w:rPr>
  </w:style>
  <w:style w:type="paragraph" w:styleId="Objetducommentaire">
    <w:name w:val="annotation subject"/>
    <w:basedOn w:val="Commentaire"/>
    <w:next w:val="Commentaire"/>
    <w:link w:val="ObjetducommentaireCar"/>
    <w:uiPriority w:val="99"/>
    <w:semiHidden/>
    <w:unhideWhenUsed/>
    <w:rsid w:val="00A509FD"/>
    <w:rPr>
      <w:b/>
      <w:bCs/>
    </w:rPr>
  </w:style>
  <w:style w:type="character" w:customStyle="1" w:styleId="ObjetducommentaireCar">
    <w:name w:val="Objet du commentaire Car"/>
    <w:basedOn w:val="CommentaireCar"/>
    <w:link w:val="Objetducommentaire"/>
    <w:uiPriority w:val="99"/>
    <w:semiHidden/>
    <w:rsid w:val="00A509FD"/>
    <w:rPr>
      <w:b/>
      <w:bCs/>
      <w:sz w:val="20"/>
      <w:szCs w:val="20"/>
    </w:rPr>
  </w:style>
  <w:style w:type="paragraph" w:styleId="Textedebulles">
    <w:name w:val="Balloon Text"/>
    <w:basedOn w:val="Normal"/>
    <w:link w:val="TextedebullesCar"/>
    <w:uiPriority w:val="99"/>
    <w:semiHidden/>
    <w:unhideWhenUsed/>
    <w:rsid w:val="00A509FD"/>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A509FD"/>
    <w:rPr>
      <w:rFonts w:ascii="Times New Roman" w:hAnsi="Times New Roman" w:cs="Times New Roman"/>
      <w:sz w:val="18"/>
      <w:szCs w:val="18"/>
    </w:rPr>
  </w:style>
  <w:style w:type="character" w:styleId="Lienhypertexte">
    <w:name w:val="Hyperlink"/>
    <w:basedOn w:val="Policepardfaut"/>
    <w:uiPriority w:val="99"/>
    <w:unhideWhenUsed/>
    <w:rsid w:val="00674295"/>
    <w:rPr>
      <w:color w:val="0563C1" w:themeColor="hyperlink"/>
      <w:u w:val="single"/>
    </w:rPr>
  </w:style>
  <w:style w:type="character" w:styleId="Mentionnonrsolue">
    <w:name w:val="Unresolved Mention"/>
    <w:basedOn w:val="Policepardfaut"/>
    <w:uiPriority w:val="99"/>
    <w:semiHidden/>
    <w:unhideWhenUsed/>
    <w:rsid w:val="00674295"/>
    <w:rPr>
      <w:color w:val="605E5C"/>
      <w:shd w:val="clear" w:color="auto" w:fill="E1DFDD"/>
    </w:rPr>
  </w:style>
  <w:style w:type="character" w:styleId="Lienhypertextesuivivisit">
    <w:name w:val="FollowedHyperlink"/>
    <w:basedOn w:val="Policepardfaut"/>
    <w:uiPriority w:val="99"/>
    <w:semiHidden/>
    <w:unhideWhenUsed/>
    <w:rsid w:val="00674295"/>
    <w:rPr>
      <w:color w:val="954F72" w:themeColor="followedHyperlink"/>
      <w:u w:val="single"/>
    </w:rPr>
  </w:style>
  <w:style w:type="paragraph" w:styleId="Paragraphedeliste">
    <w:name w:val="List Paragraph"/>
    <w:basedOn w:val="Normal"/>
    <w:uiPriority w:val="34"/>
    <w:qFormat/>
    <w:rsid w:val="00396E05"/>
    <w:pPr>
      <w:spacing w:after="160" w:line="259" w:lineRule="auto"/>
      <w:ind w:left="720"/>
      <w:contextualSpacing/>
    </w:pPr>
    <w:rPr>
      <w:rFonts w:eastAsiaTheme="minorHAnsi"/>
      <w:sz w:val="22"/>
      <w:szCs w:val="22"/>
      <w:lang w:eastAsia="en-US"/>
    </w:rPr>
  </w:style>
  <w:style w:type="paragraph" w:styleId="Pieddepage">
    <w:name w:val="footer"/>
    <w:basedOn w:val="Normal"/>
    <w:link w:val="PieddepageCar"/>
    <w:uiPriority w:val="99"/>
    <w:unhideWhenUsed/>
    <w:rsid w:val="00927617"/>
    <w:pPr>
      <w:tabs>
        <w:tab w:val="center" w:pos="4536"/>
        <w:tab w:val="right" w:pos="9072"/>
      </w:tabs>
    </w:pPr>
  </w:style>
  <w:style w:type="character" w:customStyle="1" w:styleId="PieddepageCar">
    <w:name w:val="Pied de page Car"/>
    <w:basedOn w:val="Policepardfaut"/>
    <w:link w:val="Pieddepage"/>
    <w:uiPriority w:val="99"/>
    <w:rsid w:val="00927617"/>
  </w:style>
  <w:style w:type="paragraph" w:styleId="En-tte">
    <w:name w:val="header"/>
    <w:basedOn w:val="Normal"/>
    <w:link w:val="En-tteCar"/>
    <w:uiPriority w:val="99"/>
    <w:unhideWhenUsed/>
    <w:rsid w:val="00927617"/>
    <w:pPr>
      <w:tabs>
        <w:tab w:val="center" w:pos="4536"/>
        <w:tab w:val="right" w:pos="9072"/>
      </w:tabs>
    </w:pPr>
  </w:style>
  <w:style w:type="character" w:customStyle="1" w:styleId="En-tteCar">
    <w:name w:val="En-tête Car"/>
    <w:basedOn w:val="Policepardfaut"/>
    <w:link w:val="En-tte"/>
    <w:uiPriority w:val="99"/>
    <w:rsid w:val="00927617"/>
  </w:style>
  <w:style w:type="character" w:customStyle="1" w:styleId="Aucun">
    <w:name w:val="Aucun"/>
    <w:rsid w:val="004D626E"/>
    <w:rPr>
      <w:lang w:val="fr-FR"/>
    </w:rPr>
  </w:style>
  <w:style w:type="paragraph" w:customStyle="1" w:styleId="CorpsAA">
    <w:name w:val="Corps A A"/>
    <w:rsid w:val="004D626E"/>
    <w:pPr>
      <w:pBdr>
        <w:top w:val="nil"/>
        <w:left w:val="nil"/>
        <w:bottom w:val="nil"/>
        <w:right w:val="nil"/>
        <w:between w:val="nil"/>
        <w:bar w:val="nil"/>
      </w:pBdr>
      <w:shd w:val="clear" w:color="auto" w:fill="FFFFFF"/>
      <w:suppressAutoHyphens/>
      <w:spacing w:line="100" w:lineRule="atLeast"/>
    </w:pPr>
    <w:rPr>
      <w:rFonts w:ascii="Cambria" w:eastAsia="Cambria" w:hAnsi="Cambria" w:cs="Cambria"/>
      <w:color w:val="000000"/>
      <w:kern w:val="3"/>
      <w:u w:color="000000"/>
      <w:bdr w:val="nil"/>
      <w:lang w:eastAsia="fr-FR"/>
    </w:rPr>
  </w:style>
  <w:style w:type="character" w:customStyle="1" w:styleId="Titre2Car">
    <w:name w:val="Titre 2 Car"/>
    <w:basedOn w:val="Policepardfaut"/>
    <w:link w:val="Titre2"/>
    <w:uiPriority w:val="9"/>
    <w:semiHidden/>
    <w:rsid w:val="00892392"/>
    <w:rPr>
      <w:rFonts w:asciiTheme="majorHAnsi" w:eastAsiaTheme="majorEastAsia" w:hAnsiTheme="majorHAnsi" w:cstheme="majorBidi"/>
      <w:color w:val="2F5496" w:themeColor="accent1" w:themeShade="BF"/>
      <w:sz w:val="26"/>
      <w:szCs w:val="26"/>
    </w:rPr>
  </w:style>
  <w:style w:type="paragraph" w:styleId="Corpsdetexte">
    <w:name w:val="Body Text"/>
    <w:basedOn w:val="Normal"/>
    <w:link w:val="CorpsdetexteCar"/>
    <w:uiPriority w:val="99"/>
    <w:semiHidden/>
    <w:unhideWhenUsed/>
    <w:rsid w:val="00892392"/>
    <w:pPr>
      <w:shd w:val="clear" w:color="auto" w:fill="FFFFFF"/>
      <w:tabs>
        <w:tab w:val="left" w:pos="709"/>
      </w:tabs>
      <w:suppressAutoHyphens/>
      <w:overflowPunct w:val="0"/>
      <w:autoSpaceDE w:val="0"/>
      <w:autoSpaceDN w:val="0"/>
      <w:adjustRightInd w:val="0"/>
      <w:spacing w:after="120" w:line="100" w:lineRule="atLeast"/>
      <w:textAlignment w:val="baseline"/>
    </w:pPr>
    <w:rPr>
      <w:rFonts w:ascii="Times New Roman" w:eastAsia="Times New Roman" w:hAnsi="Times New Roman" w:cs="Times New Roman"/>
      <w:color w:val="000000"/>
      <w:kern w:val="1"/>
      <w:szCs w:val="20"/>
      <w:lang w:eastAsia="fr-FR"/>
    </w:rPr>
  </w:style>
  <w:style w:type="character" w:customStyle="1" w:styleId="CorpsdetexteCar">
    <w:name w:val="Corps de texte Car"/>
    <w:basedOn w:val="Policepardfaut"/>
    <w:link w:val="Corpsdetexte"/>
    <w:uiPriority w:val="99"/>
    <w:semiHidden/>
    <w:rsid w:val="00892392"/>
    <w:rPr>
      <w:rFonts w:ascii="Times New Roman" w:eastAsia="Times New Roman" w:hAnsi="Times New Roman" w:cs="Times New Roman"/>
      <w:color w:val="000000"/>
      <w:kern w:val="1"/>
      <w:szCs w:val="20"/>
      <w:shd w:val="clear" w:color="auto" w:fill="FFFFFF"/>
      <w:lang w:eastAsia="fr-FR"/>
    </w:rPr>
  </w:style>
  <w:style w:type="paragraph" w:styleId="Sansinterligne">
    <w:name w:val="No Spacing"/>
    <w:uiPriority w:val="1"/>
    <w:qFormat/>
    <w:rsid w:val="00892392"/>
    <w:pPr>
      <w:shd w:val="clear" w:color="auto" w:fill="FFFFFF"/>
      <w:tabs>
        <w:tab w:val="left" w:pos="709"/>
      </w:tabs>
      <w:suppressAutoHyphens/>
      <w:overflowPunct w:val="0"/>
      <w:autoSpaceDE w:val="0"/>
      <w:autoSpaceDN w:val="0"/>
      <w:adjustRightInd w:val="0"/>
      <w:textAlignment w:val="baseline"/>
    </w:pPr>
    <w:rPr>
      <w:rFonts w:ascii="Times New Roman" w:eastAsia="Times New Roman" w:hAnsi="Times New Roman" w:cs="Times New Roman"/>
      <w:color w:val="000000"/>
      <w:kern w:val="1"/>
      <w:szCs w:val="20"/>
      <w:lang w:eastAsia="fr-FR"/>
    </w:rPr>
  </w:style>
  <w:style w:type="paragraph" w:styleId="NormalWeb">
    <w:name w:val="Normal (Web)"/>
    <w:basedOn w:val="Normal"/>
    <w:uiPriority w:val="99"/>
    <w:semiHidden/>
    <w:unhideWhenUsed/>
    <w:rsid w:val="009F11AF"/>
    <w:pPr>
      <w:spacing w:before="100" w:beforeAutospacing="1" w:after="100" w:afterAutospacing="1"/>
    </w:pPr>
    <w:rPr>
      <w:rFonts w:ascii="Times New Roman" w:eastAsia="Times New Roman" w:hAnsi="Times New Roman" w:cs="Times New Roman"/>
      <w:lang w:eastAsia="fr-FR"/>
    </w:rPr>
  </w:style>
  <w:style w:type="paragraph" w:customStyle="1" w:styleId="number">
    <w:name w:val="number"/>
    <w:basedOn w:val="Normal"/>
    <w:rsid w:val="008439B2"/>
    <w:pPr>
      <w:spacing w:before="100" w:beforeAutospacing="1" w:after="100" w:afterAutospacing="1"/>
    </w:pPr>
    <w:rPr>
      <w:rFonts w:ascii="Times New Roman" w:eastAsia="Times New Roman" w:hAnsi="Times New Roman" w:cs="Times New Roman"/>
      <w:lang w:eastAsia="fr-FR"/>
    </w:rPr>
  </w:style>
  <w:style w:type="character" w:customStyle="1" w:styleId="txt">
    <w:name w:val="txt"/>
    <w:basedOn w:val="Policepardfaut"/>
    <w:rsid w:val="00E2166B"/>
  </w:style>
  <w:style w:type="character" w:customStyle="1" w:styleId="qw-form-var">
    <w:name w:val="qw-form-var"/>
    <w:basedOn w:val="Policepardfaut"/>
    <w:rsid w:val="00E2166B"/>
  </w:style>
  <w:style w:type="character" w:customStyle="1" w:styleId="qw-art">
    <w:name w:val="qw-art"/>
    <w:basedOn w:val="Policepardfaut"/>
    <w:rsid w:val="00774C69"/>
  </w:style>
  <w:style w:type="paragraph" w:customStyle="1" w:styleId="EFLnormal">
    <w:name w:val="EFLnormal"/>
    <w:basedOn w:val="Standard"/>
    <w:rsid w:val="00AD389A"/>
    <w:pPr>
      <w:spacing w:before="120" w:line="260" w:lineRule="exact"/>
      <w:jc w:val="both"/>
    </w:pPr>
    <w:rPr>
      <w:rFonts w:eastAsia="Times New Roman" w:cs="Times New Roman"/>
      <w:color w:val="000000"/>
      <w:sz w:val="22"/>
      <w:szCs w:val="22"/>
      <w:lang w:eastAsia="fr-FR" w:bidi="ar-SA"/>
    </w:rPr>
  </w:style>
  <w:style w:type="paragraph" w:customStyle="1" w:styleId="Pardfaut">
    <w:name w:val="Par défaut"/>
    <w:rsid w:val="005C6967"/>
    <w:pPr>
      <w:suppressAutoHyphens/>
      <w:autoSpaceDN w:val="0"/>
      <w:textAlignment w:val="baseline"/>
    </w:pPr>
    <w:rPr>
      <w:rFonts w:ascii="Helvetica" w:eastAsia="Helvetica" w:hAnsi="Helvetica" w:cs="Helvetica"/>
      <w:color w:val="000000"/>
      <w:kern w:val="3"/>
      <w:sz w:val="22"/>
      <w:szCs w:val="22"/>
      <w:lang w:eastAsia="fr-FR"/>
    </w:rPr>
  </w:style>
  <w:style w:type="paragraph" w:customStyle="1" w:styleId="EFLtitrearticle">
    <w:name w:val="EFLtitrearticle"/>
    <w:rsid w:val="005C6967"/>
    <w:pPr>
      <w:widowControl w:val="0"/>
      <w:suppressAutoHyphens/>
      <w:autoSpaceDN w:val="0"/>
      <w:spacing w:before="440" w:after="220"/>
      <w:textAlignment w:val="baseline"/>
    </w:pPr>
    <w:rPr>
      <w:rFonts w:ascii="Times New Roman" w:eastAsia="Arial Unicode MS" w:hAnsi="Times New Roman" w:cs="Arial Unicode MS"/>
      <w:b/>
      <w:bCs/>
      <w:kern w:val="3"/>
      <w:lang w:bidi="hi-IN"/>
    </w:rPr>
  </w:style>
  <w:style w:type="paragraph" w:styleId="Rvision">
    <w:name w:val="Revision"/>
    <w:hidden/>
    <w:uiPriority w:val="99"/>
    <w:semiHidden/>
    <w:rsid w:val="00E457E0"/>
  </w:style>
  <w:style w:type="paragraph" w:styleId="Retraitcorpsdetexte3">
    <w:name w:val="Body Text Indent 3"/>
    <w:basedOn w:val="Normal"/>
    <w:link w:val="Retraitcorpsdetexte3Car"/>
    <w:uiPriority w:val="99"/>
    <w:semiHidden/>
    <w:unhideWhenUsed/>
    <w:rsid w:val="000D4B1E"/>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0D4B1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8775">
      <w:bodyDiv w:val="1"/>
      <w:marLeft w:val="0"/>
      <w:marRight w:val="0"/>
      <w:marTop w:val="0"/>
      <w:marBottom w:val="0"/>
      <w:divBdr>
        <w:top w:val="none" w:sz="0" w:space="0" w:color="auto"/>
        <w:left w:val="none" w:sz="0" w:space="0" w:color="auto"/>
        <w:bottom w:val="none" w:sz="0" w:space="0" w:color="auto"/>
        <w:right w:val="none" w:sz="0" w:space="0" w:color="auto"/>
      </w:divBdr>
      <w:divsChild>
        <w:div w:id="636759168">
          <w:marLeft w:val="0"/>
          <w:marRight w:val="0"/>
          <w:marTop w:val="0"/>
          <w:marBottom w:val="0"/>
          <w:divBdr>
            <w:top w:val="none" w:sz="0" w:space="0" w:color="auto"/>
            <w:left w:val="none" w:sz="0" w:space="0" w:color="auto"/>
            <w:bottom w:val="none" w:sz="0" w:space="0" w:color="auto"/>
            <w:right w:val="none" w:sz="0" w:space="0" w:color="auto"/>
          </w:divBdr>
        </w:div>
        <w:div w:id="832452666">
          <w:marLeft w:val="0"/>
          <w:marRight w:val="0"/>
          <w:marTop w:val="0"/>
          <w:marBottom w:val="0"/>
          <w:divBdr>
            <w:top w:val="none" w:sz="0" w:space="0" w:color="auto"/>
            <w:left w:val="none" w:sz="0" w:space="0" w:color="auto"/>
            <w:bottom w:val="none" w:sz="0" w:space="0" w:color="auto"/>
            <w:right w:val="none" w:sz="0" w:space="0" w:color="auto"/>
          </w:divBdr>
        </w:div>
        <w:div w:id="559244869">
          <w:marLeft w:val="0"/>
          <w:marRight w:val="0"/>
          <w:marTop w:val="0"/>
          <w:marBottom w:val="0"/>
          <w:divBdr>
            <w:top w:val="none" w:sz="0" w:space="0" w:color="auto"/>
            <w:left w:val="none" w:sz="0" w:space="0" w:color="auto"/>
            <w:bottom w:val="none" w:sz="0" w:space="0" w:color="auto"/>
            <w:right w:val="none" w:sz="0" w:space="0" w:color="auto"/>
          </w:divBdr>
        </w:div>
      </w:divsChild>
    </w:div>
    <w:div w:id="94639222">
      <w:bodyDiv w:val="1"/>
      <w:marLeft w:val="0"/>
      <w:marRight w:val="0"/>
      <w:marTop w:val="0"/>
      <w:marBottom w:val="0"/>
      <w:divBdr>
        <w:top w:val="none" w:sz="0" w:space="0" w:color="auto"/>
        <w:left w:val="none" w:sz="0" w:space="0" w:color="auto"/>
        <w:bottom w:val="none" w:sz="0" w:space="0" w:color="auto"/>
        <w:right w:val="none" w:sz="0" w:space="0" w:color="auto"/>
      </w:divBdr>
    </w:div>
    <w:div w:id="299192512">
      <w:bodyDiv w:val="1"/>
      <w:marLeft w:val="0"/>
      <w:marRight w:val="0"/>
      <w:marTop w:val="0"/>
      <w:marBottom w:val="0"/>
      <w:divBdr>
        <w:top w:val="none" w:sz="0" w:space="0" w:color="auto"/>
        <w:left w:val="none" w:sz="0" w:space="0" w:color="auto"/>
        <w:bottom w:val="none" w:sz="0" w:space="0" w:color="auto"/>
        <w:right w:val="none" w:sz="0" w:space="0" w:color="auto"/>
      </w:divBdr>
    </w:div>
    <w:div w:id="467554930">
      <w:bodyDiv w:val="1"/>
      <w:marLeft w:val="0"/>
      <w:marRight w:val="0"/>
      <w:marTop w:val="0"/>
      <w:marBottom w:val="0"/>
      <w:divBdr>
        <w:top w:val="none" w:sz="0" w:space="0" w:color="auto"/>
        <w:left w:val="none" w:sz="0" w:space="0" w:color="auto"/>
        <w:bottom w:val="none" w:sz="0" w:space="0" w:color="auto"/>
        <w:right w:val="none" w:sz="0" w:space="0" w:color="auto"/>
      </w:divBdr>
      <w:divsChild>
        <w:div w:id="1298221821">
          <w:marLeft w:val="0"/>
          <w:marRight w:val="0"/>
          <w:marTop w:val="150"/>
          <w:marBottom w:val="300"/>
          <w:divBdr>
            <w:top w:val="none" w:sz="0" w:space="0" w:color="auto"/>
            <w:left w:val="none" w:sz="0" w:space="0" w:color="auto"/>
            <w:bottom w:val="none" w:sz="0" w:space="0" w:color="auto"/>
            <w:right w:val="none" w:sz="0" w:space="0" w:color="auto"/>
          </w:divBdr>
          <w:divsChild>
            <w:div w:id="5897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0710">
      <w:bodyDiv w:val="1"/>
      <w:marLeft w:val="0"/>
      <w:marRight w:val="0"/>
      <w:marTop w:val="0"/>
      <w:marBottom w:val="0"/>
      <w:divBdr>
        <w:top w:val="none" w:sz="0" w:space="0" w:color="auto"/>
        <w:left w:val="none" w:sz="0" w:space="0" w:color="auto"/>
        <w:bottom w:val="none" w:sz="0" w:space="0" w:color="auto"/>
        <w:right w:val="none" w:sz="0" w:space="0" w:color="auto"/>
      </w:divBdr>
    </w:div>
    <w:div w:id="871041897">
      <w:bodyDiv w:val="1"/>
      <w:marLeft w:val="0"/>
      <w:marRight w:val="0"/>
      <w:marTop w:val="0"/>
      <w:marBottom w:val="0"/>
      <w:divBdr>
        <w:top w:val="none" w:sz="0" w:space="0" w:color="auto"/>
        <w:left w:val="none" w:sz="0" w:space="0" w:color="auto"/>
        <w:bottom w:val="none" w:sz="0" w:space="0" w:color="auto"/>
        <w:right w:val="none" w:sz="0" w:space="0" w:color="auto"/>
      </w:divBdr>
    </w:div>
    <w:div w:id="956718368">
      <w:bodyDiv w:val="1"/>
      <w:marLeft w:val="0"/>
      <w:marRight w:val="0"/>
      <w:marTop w:val="0"/>
      <w:marBottom w:val="0"/>
      <w:divBdr>
        <w:top w:val="none" w:sz="0" w:space="0" w:color="auto"/>
        <w:left w:val="none" w:sz="0" w:space="0" w:color="auto"/>
        <w:bottom w:val="none" w:sz="0" w:space="0" w:color="auto"/>
        <w:right w:val="none" w:sz="0" w:space="0" w:color="auto"/>
      </w:divBdr>
    </w:div>
    <w:div w:id="997421828">
      <w:bodyDiv w:val="1"/>
      <w:marLeft w:val="0"/>
      <w:marRight w:val="0"/>
      <w:marTop w:val="0"/>
      <w:marBottom w:val="0"/>
      <w:divBdr>
        <w:top w:val="none" w:sz="0" w:space="0" w:color="auto"/>
        <w:left w:val="none" w:sz="0" w:space="0" w:color="auto"/>
        <w:bottom w:val="none" w:sz="0" w:space="0" w:color="auto"/>
        <w:right w:val="none" w:sz="0" w:space="0" w:color="auto"/>
      </w:divBdr>
    </w:div>
    <w:div w:id="1054233431">
      <w:bodyDiv w:val="1"/>
      <w:marLeft w:val="0"/>
      <w:marRight w:val="0"/>
      <w:marTop w:val="0"/>
      <w:marBottom w:val="0"/>
      <w:divBdr>
        <w:top w:val="none" w:sz="0" w:space="0" w:color="auto"/>
        <w:left w:val="none" w:sz="0" w:space="0" w:color="auto"/>
        <w:bottom w:val="none" w:sz="0" w:space="0" w:color="auto"/>
        <w:right w:val="none" w:sz="0" w:space="0" w:color="auto"/>
      </w:divBdr>
    </w:div>
    <w:div w:id="159485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C1920-9C67-7A4B-89C1-8EDE64DA1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5068</TotalTime>
  <Pages>10</Pages>
  <Words>4426</Words>
  <Characters>24344</Characters>
  <Application>Microsoft Office Word</Application>
  <DocSecurity>0</DocSecurity>
  <Lines>202</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Griffaton</dc:creator>
  <cp:keywords/>
  <dc:description/>
  <cp:lastModifiedBy>Emma HANOUN</cp:lastModifiedBy>
  <cp:revision>853</cp:revision>
  <cp:lastPrinted>2021-03-26T18:05:00Z</cp:lastPrinted>
  <dcterms:created xsi:type="dcterms:W3CDTF">2021-03-26T14:42:00Z</dcterms:created>
  <dcterms:modified xsi:type="dcterms:W3CDTF">2024-02-12T16:53:00Z</dcterms:modified>
</cp:coreProperties>
</file>